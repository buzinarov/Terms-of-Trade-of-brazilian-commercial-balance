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4D" w:rsidRDefault="00E34C4D" w:rsidP="00C7100E">
      <w:r w:rsidRPr="009D73DA">
        <w:rPr>
          <w:b/>
        </w:rPr>
        <w:t>Termos de troca e balança comercial por fator agregado</w:t>
      </w:r>
      <w:r>
        <w:t>: um exame da existência da curva J para o Brasil</w:t>
      </w:r>
    </w:p>
    <w:p w:rsidR="004B6CF4" w:rsidRDefault="004B6CF4" w:rsidP="00C7100E"/>
    <w:p w:rsidR="004B6CF4" w:rsidRDefault="004B6CF4" w:rsidP="00C7100E">
      <w:pPr>
        <w:rPr>
          <w:b/>
        </w:rPr>
      </w:pPr>
      <w:r w:rsidRPr="00F062C9">
        <w:rPr>
          <w:b/>
        </w:rPr>
        <w:t>Resumo</w:t>
      </w:r>
    </w:p>
    <w:p w:rsidR="000E54BE" w:rsidRPr="00F062C9" w:rsidRDefault="000E54BE" w:rsidP="00C7100E">
      <w:pPr>
        <w:rPr>
          <w:b/>
        </w:rPr>
      </w:pPr>
    </w:p>
    <w:p w:rsidR="004B6CF4" w:rsidRDefault="008803BA" w:rsidP="002A13CA">
      <w:pPr>
        <w:jc w:val="both"/>
      </w:pPr>
      <w:r>
        <w:t xml:space="preserve">O presente trabalho tem como objetivo analisar </w:t>
      </w:r>
      <w:r w:rsidR="00910088">
        <w:t xml:space="preserve">a relação entre termos de troca e a balança comercial por fator agregado – </w:t>
      </w:r>
      <w:proofErr w:type="gramStart"/>
      <w:r w:rsidR="00910088">
        <w:t>básicos, semimanufaturados</w:t>
      </w:r>
      <w:proofErr w:type="gramEnd"/>
      <w:r w:rsidR="00910088">
        <w:t xml:space="preserve"> e manufaturados –,</w:t>
      </w:r>
      <w:r w:rsidR="00910088" w:rsidRPr="008C2B1E">
        <w:t xml:space="preserve"> no período de 2000 a 2013</w:t>
      </w:r>
      <w:r w:rsidR="00910088">
        <w:t>, para a economia brasileira</w:t>
      </w:r>
      <w:r w:rsidR="00910088" w:rsidRPr="008C2B1E">
        <w:t>.</w:t>
      </w:r>
      <w:r w:rsidR="00910088">
        <w:t xml:space="preserve"> </w:t>
      </w:r>
      <w:r w:rsidR="00544444">
        <w:t>Desta maneira, emprega-se aná</w:t>
      </w:r>
      <w:r w:rsidR="003A6382">
        <w:t xml:space="preserve">lise de </w:t>
      </w:r>
      <w:proofErr w:type="spellStart"/>
      <w:r w:rsidR="003A6382">
        <w:t>cointegração</w:t>
      </w:r>
      <w:proofErr w:type="spellEnd"/>
      <w:r w:rsidR="003A6382">
        <w:t xml:space="preserve"> e estima-se um modelo Vetorial de Correção de Erros – VEC</w:t>
      </w:r>
      <w:r w:rsidR="007B6F11">
        <w:t xml:space="preserve">. Os resultados obtidos permitem concluir que, a balança comercial dos bens </w:t>
      </w:r>
      <w:r w:rsidR="00410FB0">
        <w:t>básicos se revelou pouco volátil ao est</w:t>
      </w:r>
      <w:r w:rsidR="002A13CA">
        <w:t>í</w:t>
      </w:r>
      <w:r w:rsidR="00410FB0">
        <w:t>mulo</w:t>
      </w:r>
      <w:r w:rsidR="004E657B">
        <w:t xml:space="preserve">, </w:t>
      </w:r>
      <w:r w:rsidR="002A13CA">
        <w:t xml:space="preserve">alinhada à </w:t>
      </w:r>
      <w:r w:rsidR="004E657B">
        <w:t>visão estruturalista</w:t>
      </w:r>
      <w:r w:rsidR="00410FB0">
        <w:t>, já</w:t>
      </w:r>
      <w:r w:rsidR="004E657B">
        <w:t xml:space="preserve"> a d</w:t>
      </w:r>
      <w:r w:rsidR="00410FB0">
        <w:t xml:space="preserve">os </w:t>
      </w:r>
      <w:r w:rsidR="007B6F11">
        <w:t xml:space="preserve">semimanufaturados apresentou-se elástica </w:t>
      </w:r>
      <w:r w:rsidR="00410FB0">
        <w:t xml:space="preserve">e exibiu o melhor resultado frente </w:t>
      </w:r>
      <w:r w:rsidR="007B6F11">
        <w:t>ao choque</w:t>
      </w:r>
      <w:r w:rsidR="00410FB0">
        <w:t xml:space="preserve"> inesperado</w:t>
      </w:r>
      <w:r w:rsidR="007B6F11">
        <w:t xml:space="preserve">, enquanto a dos manufaturados </w:t>
      </w:r>
      <w:r w:rsidR="00F062C9">
        <w:t>evidenciou-se inelástica e não apresentou melhora no déficit,</w:t>
      </w:r>
      <w:r w:rsidR="007B6F11">
        <w:t xml:space="preserve"> refletindo a baixa competitividade da indústria, sobretudo de alta tecnologia</w:t>
      </w:r>
      <w:r w:rsidR="00410FB0">
        <w:t>.</w:t>
      </w:r>
      <w:r w:rsidR="00013B1A">
        <w:t xml:space="preserve"> </w:t>
      </w:r>
      <w:r w:rsidR="00EB63BB">
        <w:t>Observa-se então</w:t>
      </w:r>
      <w:r w:rsidR="002A13CA">
        <w:t xml:space="preserve"> que </w:t>
      </w:r>
      <w:r w:rsidR="00E857AE">
        <w:t xml:space="preserve">a </w:t>
      </w:r>
      <w:r w:rsidR="002A13CA">
        <w:t>balança comercial apresenta uma baixa elasticidade em relação aos</w:t>
      </w:r>
      <w:r w:rsidR="00EB63BB">
        <w:t xml:space="preserve"> preços</w:t>
      </w:r>
      <w:r w:rsidR="002A13CA">
        <w:t xml:space="preserve"> relativos – termos de troca –, </w:t>
      </w:r>
      <w:r w:rsidR="00EB63BB">
        <w:t xml:space="preserve">de tal forma </w:t>
      </w:r>
      <w:r w:rsidR="002A13CA">
        <w:t>os resultados de politicas cambiais possuem</w:t>
      </w:r>
      <w:r w:rsidR="00EB63BB">
        <w:t xml:space="preserve"> um efeito limitado. Portanto</w:t>
      </w:r>
      <w:r w:rsidR="002A13CA">
        <w:t>,</w:t>
      </w:r>
      <w:r w:rsidR="00EB63BB">
        <w:t xml:space="preserve"> a ineficiência das poli</w:t>
      </w:r>
      <w:r w:rsidR="002A13CA">
        <w:t>ticas cambiais está</w:t>
      </w:r>
      <w:r w:rsidR="004D7998">
        <w:t xml:space="preserve"> relacionada a problemas estruturais intrínsecos na economia brasileira, sendo esses problemas baixa produtividade em alguns setores e utilização de tecnologia obsoleta.</w:t>
      </w:r>
      <w:r w:rsidR="00EB63BB">
        <w:t xml:space="preserve"> </w:t>
      </w:r>
    </w:p>
    <w:p w:rsidR="002A13CA" w:rsidRDefault="002A13CA" w:rsidP="002A13CA">
      <w:pPr>
        <w:jc w:val="both"/>
      </w:pPr>
    </w:p>
    <w:p w:rsidR="004B6CF4" w:rsidRDefault="004B6CF4" w:rsidP="00C7100E">
      <w:r w:rsidRPr="002A13CA">
        <w:rPr>
          <w:b/>
        </w:rPr>
        <w:t>Palavras-chave</w:t>
      </w:r>
      <w:r>
        <w:t xml:space="preserve">: </w:t>
      </w:r>
      <w:r w:rsidR="00910088">
        <w:t xml:space="preserve">Termos de troca; </w:t>
      </w:r>
      <w:r w:rsidR="000E54BE">
        <w:t>VEC</w:t>
      </w:r>
      <w:r w:rsidR="00D57226">
        <w:t xml:space="preserve">; </w:t>
      </w:r>
      <w:proofErr w:type="spellStart"/>
      <w:proofErr w:type="gramStart"/>
      <w:r w:rsidR="00D57226">
        <w:t>Cointegração</w:t>
      </w:r>
      <w:proofErr w:type="spellEnd"/>
      <w:proofErr w:type="gramEnd"/>
    </w:p>
    <w:p w:rsidR="004B6CF4" w:rsidRDefault="004B6CF4" w:rsidP="00C7100E"/>
    <w:p w:rsidR="000E54BE" w:rsidRDefault="000E54BE" w:rsidP="00C7100E"/>
    <w:p w:rsidR="004B6CF4" w:rsidRDefault="004B6CF4" w:rsidP="00C7100E">
      <w:pPr>
        <w:rPr>
          <w:b/>
          <w:lang w:val="en-US"/>
        </w:rPr>
      </w:pPr>
      <w:r w:rsidRPr="00CF4BD5">
        <w:rPr>
          <w:b/>
          <w:lang w:val="en-US"/>
        </w:rPr>
        <w:t>Abstract</w:t>
      </w:r>
    </w:p>
    <w:p w:rsidR="000E54BE" w:rsidRPr="00CF4BD5" w:rsidRDefault="000E54BE" w:rsidP="00C7100E">
      <w:pPr>
        <w:rPr>
          <w:b/>
          <w:lang w:val="en-US"/>
        </w:rPr>
      </w:pPr>
    </w:p>
    <w:p w:rsidR="00910088" w:rsidRDefault="00910088" w:rsidP="002A13CA">
      <w:pPr>
        <w:jc w:val="both"/>
        <w:rPr>
          <w:lang w:val="en-US"/>
        </w:rPr>
      </w:pPr>
      <w:r w:rsidRPr="000C3C30">
        <w:rPr>
          <w:lang w:val="en-US"/>
        </w:rPr>
        <w:t xml:space="preserve">This work aims to </w:t>
      </w:r>
      <w:proofErr w:type="gramStart"/>
      <w:r w:rsidRPr="000C3C30">
        <w:rPr>
          <w:lang w:val="en-US"/>
        </w:rPr>
        <w:t>analyzes</w:t>
      </w:r>
      <w:proofErr w:type="gramEnd"/>
      <w:r w:rsidRPr="000C3C30">
        <w:rPr>
          <w:lang w:val="en-US"/>
        </w:rPr>
        <w:t xml:space="preserve"> the relationship between terms of trade and trade balance by aggregate factor between 2000 and 2013</w:t>
      </w:r>
      <w:r w:rsidR="006B3690" w:rsidRPr="000C3C30">
        <w:rPr>
          <w:lang w:val="en-US"/>
        </w:rPr>
        <w:t xml:space="preserve">, for the </w:t>
      </w:r>
      <w:proofErr w:type="spellStart"/>
      <w:r w:rsidR="006B3690" w:rsidRPr="000C3C30">
        <w:rPr>
          <w:lang w:val="en-US"/>
        </w:rPr>
        <w:t>brazil</w:t>
      </w:r>
      <w:r w:rsidRPr="000C3C30">
        <w:rPr>
          <w:lang w:val="en-US"/>
        </w:rPr>
        <w:t>ian</w:t>
      </w:r>
      <w:proofErr w:type="spellEnd"/>
      <w:r w:rsidRPr="000C3C30">
        <w:rPr>
          <w:lang w:val="en-US"/>
        </w:rPr>
        <w:t xml:space="preserve"> </w:t>
      </w:r>
      <w:r w:rsidR="006B3690" w:rsidRPr="000C3C30">
        <w:rPr>
          <w:lang w:val="en-US"/>
        </w:rPr>
        <w:t>economy.</w:t>
      </w:r>
      <w:r w:rsidR="00CF4BD5">
        <w:rPr>
          <w:lang w:val="en-US"/>
        </w:rPr>
        <w:t xml:space="preserve"> </w:t>
      </w:r>
      <w:r w:rsidR="000E54BE" w:rsidRPr="00D23B10">
        <w:rPr>
          <w:lang w:val="en-US"/>
        </w:rPr>
        <w:t xml:space="preserve">In this way, analysis of </w:t>
      </w:r>
      <w:proofErr w:type="spellStart"/>
      <w:r w:rsidR="000E54BE" w:rsidRPr="00D23B10">
        <w:rPr>
          <w:lang w:val="en-US"/>
        </w:rPr>
        <w:t>Cointegration</w:t>
      </w:r>
      <w:proofErr w:type="spellEnd"/>
      <w:r w:rsidR="000E54BE" w:rsidRPr="00D23B10">
        <w:rPr>
          <w:lang w:val="en-US"/>
        </w:rPr>
        <w:t xml:space="preserve"> tests employed and estimated a Vector error correction model-VEC. The obtained results allow to conclude that the </w:t>
      </w:r>
      <w:r w:rsidR="000E54BE">
        <w:rPr>
          <w:lang w:val="en-US"/>
        </w:rPr>
        <w:t>trade balance</w:t>
      </w:r>
      <w:r w:rsidR="000E54BE" w:rsidRPr="00D23B10">
        <w:rPr>
          <w:lang w:val="en-US"/>
        </w:rPr>
        <w:t xml:space="preserve"> of basic goods has proved little volatile to the stimulus, what is in accordance with the </w:t>
      </w:r>
      <w:proofErr w:type="spellStart"/>
      <w:r w:rsidR="000E54BE" w:rsidRPr="00D23B10">
        <w:rPr>
          <w:lang w:val="en-US"/>
        </w:rPr>
        <w:t>structuralist</w:t>
      </w:r>
      <w:proofErr w:type="spellEnd"/>
      <w:r w:rsidR="000E54BE" w:rsidRPr="00D23B10">
        <w:rPr>
          <w:lang w:val="en-US"/>
        </w:rPr>
        <w:t xml:space="preserve"> view, already of </w:t>
      </w:r>
      <w:proofErr w:type="spellStart"/>
      <w:r w:rsidR="000E54BE" w:rsidRPr="00D23B10">
        <w:rPr>
          <w:lang w:val="en-US"/>
        </w:rPr>
        <w:t>semimanufactured</w:t>
      </w:r>
      <w:proofErr w:type="spellEnd"/>
      <w:r w:rsidR="000E54BE" w:rsidRPr="00D23B10">
        <w:rPr>
          <w:lang w:val="en-US"/>
        </w:rPr>
        <w:t xml:space="preserve"> goods performed elastic and exhibited the best result against the unexpected shock, while that of manufactured goods was inelastic and showed no improvement in the deficit, reflecting the low competitiveness of the industry, especially in high-tech. Observes that the relative prices – terms of trade – has low elasticity on the trade balance, so the result of exchange-rate policies have a limited effect. So the inefficiency of </w:t>
      </w:r>
      <w:proofErr w:type="gramStart"/>
      <w:r w:rsidR="000E54BE" w:rsidRPr="00D23B10">
        <w:rPr>
          <w:lang w:val="en-US"/>
        </w:rPr>
        <w:t>this currency policies</w:t>
      </w:r>
      <w:proofErr w:type="gramEnd"/>
      <w:r w:rsidR="000E54BE" w:rsidRPr="00D23B10">
        <w:rPr>
          <w:lang w:val="en-US"/>
        </w:rPr>
        <w:t xml:space="preserve"> related to intrinsic structural problems in the Brazilian economy, being these problems low productivity in some sectors and the use of obsolete technology.</w:t>
      </w:r>
    </w:p>
    <w:p w:rsidR="002A13CA" w:rsidRPr="000C3C30" w:rsidRDefault="002A13CA" w:rsidP="002A13CA">
      <w:pPr>
        <w:jc w:val="both"/>
        <w:rPr>
          <w:lang w:val="en-US"/>
        </w:rPr>
      </w:pPr>
    </w:p>
    <w:p w:rsidR="004B6CF4" w:rsidRPr="00910088" w:rsidRDefault="004B6CF4" w:rsidP="00C7100E">
      <w:pPr>
        <w:rPr>
          <w:lang w:val="en-US"/>
        </w:rPr>
      </w:pPr>
      <w:r w:rsidRPr="002A13CA">
        <w:rPr>
          <w:b/>
          <w:lang w:val="en-US"/>
        </w:rPr>
        <w:t>Keywords</w:t>
      </w:r>
      <w:r w:rsidRPr="00910088">
        <w:rPr>
          <w:lang w:val="en-US"/>
        </w:rPr>
        <w:t>:</w:t>
      </w:r>
      <w:r w:rsidR="000E54BE">
        <w:rPr>
          <w:lang w:val="en-US"/>
        </w:rPr>
        <w:t xml:space="preserve"> Terms of trade; VECM; </w:t>
      </w:r>
      <w:proofErr w:type="spellStart"/>
      <w:r w:rsidR="000E54BE">
        <w:rPr>
          <w:lang w:val="en-US"/>
        </w:rPr>
        <w:t>Cointegration</w:t>
      </w:r>
      <w:proofErr w:type="spellEnd"/>
    </w:p>
    <w:p w:rsidR="004B6CF4" w:rsidRPr="00910088" w:rsidRDefault="004B6CF4" w:rsidP="00C7100E">
      <w:pPr>
        <w:rPr>
          <w:lang w:val="en-US"/>
        </w:rPr>
      </w:pPr>
    </w:p>
    <w:p w:rsidR="00E34C4D" w:rsidRPr="00910088" w:rsidRDefault="00E34C4D" w:rsidP="00C7100E">
      <w:pPr>
        <w:rPr>
          <w:lang w:val="en-US"/>
        </w:rPr>
      </w:pPr>
    </w:p>
    <w:p w:rsidR="00C7100E" w:rsidRPr="002A13CA" w:rsidRDefault="00C7100E" w:rsidP="00C7100E">
      <w:pPr>
        <w:rPr>
          <w:b/>
        </w:rPr>
      </w:pPr>
      <w:r w:rsidRPr="002A13CA">
        <w:rPr>
          <w:b/>
        </w:rPr>
        <w:t>Introdução</w:t>
      </w:r>
    </w:p>
    <w:p w:rsidR="00C7100E" w:rsidRPr="00752F99" w:rsidRDefault="00C7100E" w:rsidP="00C7100E"/>
    <w:p w:rsidR="00C7100E" w:rsidRDefault="00C7100E" w:rsidP="002A13CA">
      <w:pPr>
        <w:spacing w:line="360" w:lineRule="auto"/>
        <w:ind w:firstLine="851"/>
        <w:jc w:val="both"/>
      </w:pPr>
      <w:r w:rsidRPr="00752F99">
        <w:t>O presente artigo tem por objetivo analisar</w:t>
      </w:r>
      <w:r>
        <w:t xml:space="preserve"> a relação entre termos de troca e balança comercial</w:t>
      </w:r>
      <w:r w:rsidRPr="00752F99">
        <w:t>, por fator agregado</w:t>
      </w:r>
      <w:r w:rsidR="005D0D2A">
        <w:t xml:space="preserve"> no Brasil</w:t>
      </w:r>
      <w:r w:rsidRPr="00752F99">
        <w:t xml:space="preserve"> – </w:t>
      </w:r>
      <w:proofErr w:type="gramStart"/>
      <w:r w:rsidRPr="00752F99">
        <w:t>básicos, semimanufaturados</w:t>
      </w:r>
      <w:proofErr w:type="gramEnd"/>
      <w:r w:rsidRPr="00752F99">
        <w:t xml:space="preserve"> e manufaturados –, no período de 2000 a 2013</w:t>
      </w:r>
      <w:r w:rsidR="002A13CA">
        <w:t>,</w:t>
      </w:r>
      <w:r>
        <w:t xml:space="preserve"> e os efeitos de </w:t>
      </w:r>
      <w:r w:rsidR="008F260A">
        <w:t xml:space="preserve">políticas </w:t>
      </w:r>
      <w:r>
        <w:t>cambiais nessa relação</w:t>
      </w:r>
      <w:r w:rsidRPr="00752F99">
        <w:t>.</w:t>
      </w:r>
      <w:r>
        <w:t xml:space="preserve"> O trabalho busca </w:t>
      </w:r>
      <w:r w:rsidR="0088042A">
        <w:t>inovar</w:t>
      </w:r>
      <w:r>
        <w:t xml:space="preserve"> os argumentos referentes às variações da balança </w:t>
      </w:r>
      <w:r>
        <w:lastRenderedPageBreak/>
        <w:t xml:space="preserve">comercial, com ênfase no efeito dos preços relativos </w:t>
      </w:r>
      <w:r w:rsidRPr="00752F99">
        <w:t>–</w:t>
      </w:r>
      <w:r>
        <w:t xml:space="preserve"> termos de troca</w:t>
      </w:r>
      <w:r w:rsidR="0088042A">
        <w:t xml:space="preserve"> </w:t>
      </w:r>
      <w:r w:rsidR="005D0D2A">
        <w:t xml:space="preserve">– </w:t>
      </w:r>
      <w:r w:rsidR="0088042A">
        <w:t xml:space="preserve">e tenta oferecer novos recursos para a </w:t>
      </w:r>
      <w:r w:rsidR="005D0D2A">
        <w:t xml:space="preserve">política </w:t>
      </w:r>
      <w:r w:rsidR="0088042A">
        <w:t>cambial atingir os resultados desejados</w:t>
      </w:r>
      <w:r>
        <w:t>.</w:t>
      </w:r>
      <w:r w:rsidR="0088042A">
        <w:t xml:space="preserve"> </w:t>
      </w:r>
    </w:p>
    <w:p w:rsidR="0088042A" w:rsidRPr="00752F99" w:rsidRDefault="0088042A" w:rsidP="00197171">
      <w:pPr>
        <w:spacing w:line="360" w:lineRule="auto"/>
        <w:ind w:firstLine="851"/>
        <w:jc w:val="both"/>
      </w:pPr>
      <w:r>
        <w:t>De acordo com Marça</w:t>
      </w:r>
      <w:r w:rsidR="00F84FA0">
        <w:t>l</w:t>
      </w:r>
      <w:r>
        <w:t xml:space="preserve"> (2006</w:t>
      </w:r>
      <w:r w:rsidR="00727941">
        <w:t>) a condição dos termos de troca se revela importante, sobretudo quando se analisa a balança comercial brasileira e sua composição.</w:t>
      </w:r>
      <w:r w:rsidR="004B3957">
        <w:t xml:space="preserve"> Conforme </w:t>
      </w:r>
      <w:r w:rsidR="004B3957" w:rsidRPr="00647554">
        <w:t>Scalco</w:t>
      </w:r>
      <w:r w:rsidR="004B3957">
        <w:t>, Carvalho</w:t>
      </w:r>
      <w:r w:rsidR="004B3957" w:rsidRPr="00647554">
        <w:t xml:space="preserve"> e Campos (2012</w:t>
      </w:r>
      <w:r w:rsidR="004B3957">
        <w:t>)</w:t>
      </w:r>
      <w:r w:rsidR="004B3957" w:rsidRPr="008B2D04">
        <w:t xml:space="preserve"> </w:t>
      </w:r>
      <w:r w:rsidR="008F260A" w:rsidRPr="008B2D04">
        <w:t>pol</w:t>
      </w:r>
      <w:r w:rsidR="008F260A">
        <w:t>í</w:t>
      </w:r>
      <w:r w:rsidR="008F260A" w:rsidRPr="008B2D04">
        <w:t xml:space="preserve">ticas </w:t>
      </w:r>
      <w:r w:rsidR="004B3957" w:rsidRPr="008B2D04">
        <w:t>cambia</w:t>
      </w:r>
      <w:r w:rsidR="005D0D2A">
        <w:t>i</w:t>
      </w:r>
      <w:r w:rsidR="004B3957" w:rsidRPr="008B2D04">
        <w:t xml:space="preserve">s de desvalorização da moeda nacional, </w:t>
      </w:r>
      <w:proofErr w:type="gramStart"/>
      <w:r w:rsidR="004B3957" w:rsidRPr="008B2D04">
        <w:t>apresentará</w:t>
      </w:r>
      <w:proofErr w:type="gramEnd"/>
      <w:r w:rsidR="004B3957" w:rsidRPr="008B2D04">
        <w:t xml:space="preserve"> melhora na balança comercial do setor agropecuário</w:t>
      </w:r>
      <w:r w:rsidR="004B3957">
        <w:t>.</w:t>
      </w:r>
      <w:r w:rsidR="00727941">
        <w:t xml:space="preserve"> Em contrapartida</w:t>
      </w:r>
      <w:r w:rsidR="00EC279B">
        <w:t>,</w:t>
      </w:r>
      <w:r w:rsidR="00727941">
        <w:t xml:space="preserve"> </w:t>
      </w:r>
      <w:proofErr w:type="spellStart"/>
      <w:r w:rsidR="00727941" w:rsidRPr="003A55EF">
        <w:t>Schwantes</w:t>
      </w:r>
      <w:proofErr w:type="spellEnd"/>
      <w:r w:rsidR="00727941" w:rsidRPr="003A55EF">
        <w:t xml:space="preserve">, Freitas, </w:t>
      </w:r>
      <w:proofErr w:type="spellStart"/>
      <w:r w:rsidR="00727941" w:rsidRPr="003A55EF">
        <w:t>Zanchi</w:t>
      </w:r>
      <w:proofErr w:type="spellEnd"/>
      <w:r w:rsidR="00727941" w:rsidRPr="003A55EF">
        <w:t xml:space="preserve"> (2010)</w:t>
      </w:r>
      <w:r w:rsidR="00727941">
        <w:t xml:space="preserve"> verificaram que </w:t>
      </w:r>
      <w:r w:rsidR="00727941" w:rsidRPr="003A55EF">
        <w:t>os termos de troca não foram estatisticamente influentes</w:t>
      </w:r>
      <w:r w:rsidR="00727941">
        <w:t xml:space="preserve"> para a balança comercial </w:t>
      </w:r>
      <w:r w:rsidR="00F84FA0">
        <w:t>do agronegócio brasileiro.</w:t>
      </w:r>
      <w:r w:rsidR="004B3957">
        <w:t xml:space="preserve"> Portanto, nota-se que não há um consenso entre diferentes autores</w:t>
      </w:r>
      <w:r w:rsidR="00EC279B">
        <w:t xml:space="preserve"> quanto aos efeitos da política cambial em relação à balança comercial, sobretudo termos de troca</w:t>
      </w:r>
      <w:r w:rsidR="002A13CA">
        <w:t>;</w:t>
      </w:r>
      <w:r w:rsidR="004B3957">
        <w:t xml:space="preserve"> o presente trabalho busca </w:t>
      </w:r>
      <w:r w:rsidR="00EC279B">
        <w:t xml:space="preserve">evidências </w:t>
      </w:r>
      <w:r w:rsidR="004B3957">
        <w:t xml:space="preserve">para </w:t>
      </w:r>
      <w:r w:rsidR="002A13CA">
        <w:t>ampliar a compreensão deste assunto</w:t>
      </w:r>
      <w:r w:rsidR="004B3957">
        <w:t>.</w:t>
      </w:r>
    </w:p>
    <w:p w:rsidR="005D0D2A" w:rsidRDefault="00EC279B" w:rsidP="00197171">
      <w:pPr>
        <w:spacing w:line="360" w:lineRule="auto"/>
        <w:ind w:firstLine="851"/>
        <w:jc w:val="both"/>
      </w:pPr>
      <w:r>
        <w:t>No período em análise, c</w:t>
      </w:r>
      <w:r w:rsidR="005D0D2A">
        <w:t>onquanto se observe uma melhora nos termos de troca das relações comerciais brasileiras</w:t>
      </w:r>
      <w:r w:rsidR="002A13CA">
        <w:t>,</w:t>
      </w:r>
      <w:r w:rsidR="005D0D2A">
        <w:t xml:space="preserve"> de acordo com IPEA</w:t>
      </w:r>
      <w:r>
        <w:t xml:space="preserve"> </w:t>
      </w:r>
      <w:r w:rsidR="005D0D2A">
        <w:t xml:space="preserve">(2014), a balança comercial parece não apresentar melhora, principalmente no que se refere aos bens manufaturados. </w:t>
      </w:r>
    </w:p>
    <w:p w:rsidR="00561B83" w:rsidRPr="00D94B53" w:rsidRDefault="005D0D2A" w:rsidP="00197171">
      <w:pPr>
        <w:spacing w:line="360" w:lineRule="auto"/>
        <w:ind w:firstLine="851"/>
        <w:jc w:val="both"/>
      </w:pPr>
      <w:r>
        <w:t>Com isso, tem-se o questionamento da importância dos termos de troca</w:t>
      </w:r>
      <w:r w:rsidR="00051DD5">
        <w:t>, ou seja, a relação entre o valor das importações e o</w:t>
      </w:r>
      <w:r w:rsidR="00711FE6">
        <w:t xml:space="preserve"> valor das exportações de um paí</w:t>
      </w:r>
      <w:r w:rsidR="00051DD5">
        <w:t xml:space="preserve">s em determinado período, </w:t>
      </w:r>
      <w:r>
        <w:t xml:space="preserve">para a análise de comércio exterior brasileiro </w:t>
      </w:r>
      <w:r w:rsidR="00937A37">
        <w:t xml:space="preserve">e </w:t>
      </w:r>
      <w:r w:rsidR="00CE665F">
        <w:t>seus efeitos</w:t>
      </w:r>
      <w:r w:rsidR="00937A37">
        <w:t>.</w:t>
      </w:r>
      <w:r w:rsidR="00051DD5">
        <w:t xml:space="preserve"> </w:t>
      </w:r>
      <w:r w:rsidR="00EC279B">
        <w:t xml:space="preserve">Em linha com a </w:t>
      </w:r>
      <w:r w:rsidR="00051DD5">
        <w:t xml:space="preserve">visão estruturalista, a qual alega que uma melhoria nos termos de troca seria eficiente para </w:t>
      </w:r>
      <w:r w:rsidR="00711FE6">
        <w:t>um aumento na balanç</w:t>
      </w:r>
      <w:r w:rsidR="00CE665F">
        <w:t xml:space="preserve">a comercial, este trabalho busca evidenciar esta condição sobre a balança comercial por fator agregado, por meio de ferramentas de series temporais e </w:t>
      </w:r>
      <w:r w:rsidR="00E57737">
        <w:t xml:space="preserve">dados </w:t>
      </w:r>
      <w:r w:rsidR="00CE665F">
        <w:t xml:space="preserve">do </w:t>
      </w:r>
      <w:r w:rsidR="00E57737">
        <w:t xml:space="preserve">MDIC/SECEX (2014) e IPEA (2014). </w:t>
      </w:r>
    </w:p>
    <w:p w:rsidR="00C7100E" w:rsidRDefault="005D0D2A" w:rsidP="00197171">
      <w:pPr>
        <w:spacing w:line="360" w:lineRule="auto"/>
        <w:ind w:firstLine="851"/>
        <w:jc w:val="both"/>
        <w:rPr>
          <w:color w:val="000000"/>
        </w:rPr>
      </w:pPr>
      <w:r>
        <w:rPr>
          <w:color w:val="000000"/>
        </w:rPr>
        <w:t xml:space="preserve">Dados elementos expostos acima, este estudo questiona a importância dos termos de troca para a análise do comércio exterior brasileiro. A despeito de existirem alguns estudos que enfoquem a relação câmbio e balança comercial, sobretudo a validade da hipótese de Marshall-Lerner, ainda não escassos para o Brasil o </w:t>
      </w:r>
      <w:r w:rsidR="0071656C">
        <w:rPr>
          <w:color w:val="000000"/>
        </w:rPr>
        <w:t>enfoq</w:t>
      </w:r>
      <w:r w:rsidR="00504F41">
        <w:rPr>
          <w:color w:val="000000"/>
        </w:rPr>
        <w:t>ue sobre preços relativos. Além disso, tal trabalho permite analisar quais politicas cambiais são efetivas em termos de preços relativos, quais se</w:t>
      </w:r>
      <w:r w:rsidR="00D94B53">
        <w:rPr>
          <w:color w:val="000000"/>
        </w:rPr>
        <w:t>tores e produtos</w:t>
      </w:r>
      <w:r w:rsidR="00504F41">
        <w:rPr>
          <w:color w:val="000000"/>
        </w:rPr>
        <w:t xml:space="preserve"> esta </w:t>
      </w:r>
      <w:r w:rsidR="00EC279B">
        <w:rPr>
          <w:color w:val="000000"/>
        </w:rPr>
        <w:t xml:space="preserve">política </w:t>
      </w:r>
      <w:r w:rsidR="00504F41">
        <w:rPr>
          <w:color w:val="000000"/>
        </w:rPr>
        <w:t>pode impactar e principalmente os efeitos sobre a balança comercial</w:t>
      </w:r>
      <w:r w:rsidR="00D94B53">
        <w:rPr>
          <w:color w:val="000000"/>
        </w:rPr>
        <w:t>.</w:t>
      </w: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4936EF" w:rsidRDefault="004936EF" w:rsidP="002A13CA">
      <w:pPr>
        <w:jc w:val="both"/>
        <w:rPr>
          <w:b/>
        </w:rPr>
      </w:pPr>
    </w:p>
    <w:p w:rsidR="00C7100E" w:rsidRPr="002E5A72" w:rsidRDefault="002E5A72" w:rsidP="002A13CA">
      <w:pPr>
        <w:jc w:val="both"/>
        <w:rPr>
          <w:b/>
        </w:rPr>
      </w:pPr>
      <w:r w:rsidRPr="002E5A72">
        <w:rPr>
          <w:b/>
        </w:rPr>
        <w:lastRenderedPageBreak/>
        <w:t>Referencial</w:t>
      </w:r>
      <w:r w:rsidR="00EC279B">
        <w:rPr>
          <w:b/>
        </w:rPr>
        <w:t xml:space="preserve"> teórico</w:t>
      </w:r>
    </w:p>
    <w:p w:rsidR="002E5A72" w:rsidRDefault="002E5A72" w:rsidP="00561B83">
      <w:pPr>
        <w:ind w:firstLine="709"/>
        <w:jc w:val="both"/>
        <w:rPr>
          <w:color w:val="000000"/>
        </w:rPr>
      </w:pPr>
    </w:p>
    <w:p w:rsidR="00C74EEB" w:rsidRDefault="008733EC" w:rsidP="00197171">
      <w:pPr>
        <w:autoSpaceDE w:val="0"/>
        <w:autoSpaceDN w:val="0"/>
        <w:adjustRightInd w:val="0"/>
        <w:spacing w:line="360" w:lineRule="auto"/>
        <w:ind w:firstLine="851"/>
        <w:jc w:val="both"/>
        <w:rPr>
          <w:color w:val="000000"/>
        </w:rPr>
      </w:pPr>
      <w:r>
        <w:rPr>
          <w:color w:val="000000"/>
        </w:rPr>
        <w:t>Nesta seção será apresentado o modelo teórico utilizado</w:t>
      </w:r>
      <w:r w:rsidR="00865939">
        <w:rPr>
          <w:color w:val="000000"/>
        </w:rPr>
        <w:t xml:space="preserve"> que</w:t>
      </w:r>
      <w:r w:rsidR="00EC279B">
        <w:rPr>
          <w:color w:val="000000"/>
        </w:rPr>
        <w:t xml:space="preserve"> permite</w:t>
      </w:r>
      <w:r w:rsidR="00865939">
        <w:rPr>
          <w:color w:val="000000"/>
        </w:rPr>
        <w:t xml:space="preserve"> estabelece</w:t>
      </w:r>
      <w:r w:rsidR="00EC279B">
        <w:rPr>
          <w:color w:val="000000"/>
        </w:rPr>
        <w:t>r</w:t>
      </w:r>
      <w:r w:rsidR="00865939">
        <w:rPr>
          <w:color w:val="000000"/>
        </w:rPr>
        <w:t xml:space="preserve"> </w:t>
      </w:r>
      <w:r w:rsidR="00243155">
        <w:rPr>
          <w:color w:val="000000"/>
        </w:rPr>
        <w:t xml:space="preserve">a </w:t>
      </w:r>
      <w:r w:rsidR="00865939">
        <w:rPr>
          <w:color w:val="000000"/>
        </w:rPr>
        <w:t xml:space="preserve">relação entre </w:t>
      </w:r>
      <w:proofErr w:type="gramStart"/>
      <w:r w:rsidR="00865939">
        <w:rPr>
          <w:color w:val="000000"/>
        </w:rPr>
        <w:t>as variáveis saldo</w:t>
      </w:r>
      <w:proofErr w:type="gramEnd"/>
      <w:r w:rsidR="00865939">
        <w:rPr>
          <w:color w:val="000000"/>
        </w:rPr>
        <w:t xml:space="preserve"> da balança comercial por fator agregado, termos de troca, PIB do mundo e PIB brasileiro.</w:t>
      </w:r>
    </w:p>
    <w:p w:rsidR="002E5A72" w:rsidRDefault="004B6CF4" w:rsidP="00197171">
      <w:pPr>
        <w:autoSpaceDE w:val="0"/>
        <w:autoSpaceDN w:val="0"/>
        <w:adjustRightInd w:val="0"/>
        <w:spacing w:line="360" w:lineRule="auto"/>
        <w:ind w:firstLine="851"/>
        <w:jc w:val="both"/>
        <w:rPr>
          <w:color w:val="1B1B21"/>
          <w:shd w:val="clear" w:color="auto" w:fill="FFFFFF"/>
        </w:rPr>
      </w:pPr>
      <w:r>
        <w:rPr>
          <w:color w:val="000000"/>
        </w:rPr>
        <w:t xml:space="preserve">São </w:t>
      </w:r>
      <w:r w:rsidR="00EC279B">
        <w:rPr>
          <w:color w:val="000000"/>
        </w:rPr>
        <w:t>utilizada</w:t>
      </w:r>
      <w:r>
        <w:rPr>
          <w:color w:val="000000"/>
        </w:rPr>
        <w:t>s</w:t>
      </w:r>
      <w:r w:rsidR="00B5141E">
        <w:rPr>
          <w:color w:val="000000"/>
        </w:rPr>
        <w:t xml:space="preserve"> a</w:t>
      </w:r>
      <w:r>
        <w:rPr>
          <w:color w:val="000000"/>
        </w:rPr>
        <w:t>s</w:t>
      </w:r>
      <w:r w:rsidR="00B5141E">
        <w:rPr>
          <w:color w:val="000000"/>
        </w:rPr>
        <w:t xml:space="preserve"> taxa</w:t>
      </w:r>
      <w:r>
        <w:rPr>
          <w:color w:val="000000"/>
        </w:rPr>
        <w:t>s</w:t>
      </w:r>
      <w:r w:rsidR="00B5141E">
        <w:rPr>
          <w:color w:val="000000"/>
        </w:rPr>
        <w:t xml:space="preserve"> de</w:t>
      </w:r>
      <w:r w:rsidR="00F15F84">
        <w:rPr>
          <w:color w:val="000000"/>
        </w:rPr>
        <w:t xml:space="preserve"> </w:t>
      </w:r>
      <w:r>
        <w:rPr>
          <w:color w:val="000000"/>
        </w:rPr>
        <w:t xml:space="preserve">câmbio </w:t>
      </w:r>
      <w:r w:rsidR="00243155">
        <w:rPr>
          <w:color w:val="000000"/>
        </w:rPr>
        <w:t>nominal e real como variável</w:t>
      </w:r>
      <w:r w:rsidR="00F15F84">
        <w:rPr>
          <w:color w:val="000000"/>
        </w:rPr>
        <w:t xml:space="preserve"> de comparação </w:t>
      </w:r>
      <w:r>
        <w:rPr>
          <w:color w:val="000000"/>
        </w:rPr>
        <w:t>com</w:t>
      </w:r>
      <w:r w:rsidR="00F15F84">
        <w:rPr>
          <w:color w:val="000000"/>
        </w:rPr>
        <w:t xml:space="preserve"> os termos de troca, tendo em vista que </w:t>
      </w:r>
      <w:r>
        <w:rPr>
          <w:color w:val="000000"/>
        </w:rPr>
        <w:t xml:space="preserve">câmbio </w:t>
      </w:r>
      <w:r w:rsidR="00F15F84">
        <w:rPr>
          <w:color w:val="000000"/>
        </w:rPr>
        <w:t>nominal</w:t>
      </w:r>
      <w:r>
        <w:rPr>
          <w:color w:val="000000"/>
        </w:rPr>
        <w:t>,</w:t>
      </w:r>
      <w:r w:rsidR="00B5141E">
        <w:rPr>
          <w:color w:val="000000"/>
        </w:rPr>
        <w:t xml:space="preserve"> </w:t>
      </w:r>
      <w:r w:rsidR="00B5141E" w:rsidRPr="00B5141E">
        <w:rPr>
          <w:color w:val="000000"/>
        </w:rPr>
        <w:t>segundo Marça</w:t>
      </w:r>
      <w:r w:rsidR="00C74EEB">
        <w:rPr>
          <w:color w:val="000000"/>
        </w:rPr>
        <w:t>l</w:t>
      </w:r>
      <w:r w:rsidR="00B5141E" w:rsidRPr="00B5141E">
        <w:rPr>
          <w:color w:val="000000"/>
        </w:rPr>
        <w:t xml:space="preserve">, </w:t>
      </w:r>
      <w:proofErr w:type="spellStart"/>
      <w:r w:rsidR="00B5141E" w:rsidRPr="00B5141E">
        <w:rPr>
          <w:color w:val="000000"/>
        </w:rPr>
        <w:t>Nishijimi</w:t>
      </w:r>
      <w:proofErr w:type="spellEnd"/>
      <w:r w:rsidR="00B5141E" w:rsidRPr="00B5141E">
        <w:rPr>
          <w:color w:val="000000"/>
        </w:rPr>
        <w:t>, Monteiro (2009)</w:t>
      </w:r>
      <w:r>
        <w:rPr>
          <w:color w:val="000000"/>
        </w:rPr>
        <w:t>,</w:t>
      </w:r>
      <w:r w:rsidR="00B5141E" w:rsidRPr="00B5141E">
        <w:rPr>
          <w:color w:val="000000"/>
        </w:rPr>
        <w:t xml:space="preserve"> </w:t>
      </w:r>
      <w:r w:rsidR="00B5141E" w:rsidRPr="00B5141E">
        <w:t>mede o preço da moeda doméstica com relação à moeda estrangeira – é o preço dos bens comerciáveis em moeda domésti</w:t>
      </w:r>
      <w:r w:rsidR="00B5141E">
        <w:t>ca</w:t>
      </w:r>
      <w:r>
        <w:t>.</w:t>
      </w:r>
      <w:r w:rsidR="00B5141E" w:rsidRPr="00B5141E">
        <w:t xml:space="preserve"> </w:t>
      </w:r>
      <w:r>
        <w:t xml:space="preserve">Por sua vez, a </w:t>
      </w:r>
      <w:r w:rsidR="00B5141E" w:rsidRPr="00B5141E">
        <w:t xml:space="preserve">taxa de </w:t>
      </w:r>
      <w:r w:rsidRPr="00B5141E">
        <w:t>c</w:t>
      </w:r>
      <w:r>
        <w:t>â</w:t>
      </w:r>
      <w:r w:rsidRPr="00B5141E">
        <w:t xml:space="preserve">mbio </w:t>
      </w:r>
      <w:r w:rsidR="00B5141E" w:rsidRPr="00B5141E">
        <w:t xml:space="preserve">real revela a </w:t>
      </w:r>
      <w:r w:rsidR="004B571D" w:rsidRPr="00B5141E">
        <w:t>ideia</w:t>
      </w:r>
      <w:r w:rsidR="00B5141E" w:rsidRPr="00B5141E">
        <w:t xml:space="preserve"> de medir os preços relativos dos bens comerciáveis em moeda doméstica, e dos bens domésticos.</w:t>
      </w:r>
      <w:r w:rsidR="00B5141E">
        <w:t xml:space="preserve"> Os termos de troca </w:t>
      </w:r>
      <w:r>
        <w:t xml:space="preserve">são </w:t>
      </w:r>
      <w:r w:rsidR="00B5141E">
        <w:t>definido</w:t>
      </w:r>
      <w:r>
        <w:t>s</w:t>
      </w:r>
      <w:r w:rsidR="00B5141E">
        <w:t xml:space="preserve"> como o preço relativo do bem estra</w:t>
      </w:r>
      <w:r w:rsidR="00243155">
        <w:t>ngeiro em relação ao bem doméstico (WALSH</w:t>
      </w:r>
      <w:r>
        <w:t>,</w:t>
      </w:r>
      <w:r w:rsidR="00B5141E">
        <w:t xml:space="preserve"> 2003)</w:t>
      </w:r>
      <w:r w:rsidR="00243155">
        <w:t xml:space="preserve">. Como complemento é acrescentado </w:t>
      </w:r>
      <w:proofErr w:type="gramStart"/>
      <w:r w:rsidR="00243155">
        <w:t>a</w:t>
      </w:r>
      <w:proofErr w:type="gramEnd"/>
      <w:r w:rsidR="00C74EEB">
        <w:t xml:space="preserve"> definição de paridade do poder de compra (PPC), que </w:t>
      </w:r>
      <w:r w:rsidR="00C74EEB" w:rsidRPr="00C74EEB">
        <w:rPr>
          <w:color w:val="1B1B21"/>
          <w:shd w:val="clear" w:color="auto" w:fill="FFFFFF"/>
        </w:rPr>
        <w:t>mede quanto que uma determinada</w:t>
      </w:r>
      <w:r w:rsidR="00C74EEB" w:rsidRPr="00C74EEB">
        <w:rPr>
          <w:rStyle w:val="apple-converted-space"/>
          <w:color w:val="1B1B21"/>
          <w:shd w:val="clear" w:color="auto" w:fill="FFFFFF"/>
        </w:rPr>
        <w:t> </w:t>
      </w:r>
      <w:r w:rsidR="00C74EEB" w:rsidRPr="00C74EEB">
        <w:rPr>
          <w:shd w:val="clear" w:color="auto" w:fill="FFFFFF"/>
        </w:rPr>
        <w:t>moeda</w:t>
      </w:r>
      <w:r w:rsidR="00C74EEB" w:rsidRPr="00C74EEB">
        <w:rPr>
          <w:rStyle w:val="apple-converted-space"/>
          <w:color w:val="1B1B21"/>
          <w:shd w:val="clear" w:color="auto" w:fill="FFFFFF"/>
        </w:rPr>
        <w:t> </w:t>
      </w:r>
      <w:r w:rsidR="00C74EEB" w:rsidRPr="00C74EEB">
        <w:rPr>
          <w:color w:val="1B1B21"/>
          <w:shd w:val="clear" w:color="auto" w:fill="FFFFFF"/>
        </w:rPr>
        <w:t>pode comprar em termos internacionais (normalmente</w:t>
      </w:r>
      <w:r w:rsidR="00C74EEB" w:rsidRPr="00C74EEB">
        <w:rPr>
          <w:rStyle w:val="apple-converted-space"/>
          <w:color w:val="1B1B21"/>
          <w:shd w:val="clear" w:color="auto" w:fill="FFFFFF"/>
        </w:rPr>
        <w:t> </w:t>
      </w:r>
      <w:r w:rsidR="00C74EEB" w:rsidRPr="00C74EEB">
        <w:rPr>
          <w:shd w:val="clear" w:color="auto" w:fill="FFFFFF"/>
        </w:rPr>
        <w:t>dólar</w:t>
      </w:r>
      <w:r w:rsidR="00C74EEB" w:rsidRPr="00C74EEB">
        <w:rPr>
          <w:color w:val="1B1B21"/>
          <w:shd w:val="clear" w:color="auto" w:fill="FFFFFF"/>
        </w:rPr>
        <w:t>), já que bens e serviços têm diferentes preços de um país para outro, ou seja, relaciona o poder aquisitivo de tal pessoa com o custo de vida do local</w:t>
      </w:r>
      <w:r w:rsidR="00243155">
        <w:rPr>
          <w:color w:val="1B1B21"/>
          <w:shd w:val="clear" w:color="auto" w:fill="FFFFFF"/>
        </w:rPr>
        <w:t>.</w:t>
      </w:r>
    </w:p>
    <w:p w:rsidR="00815EA4" w:rsidRDefault="004B06C1" w:rsidP="00197171">
      <w:pPr>
        <w:autoSpaceDE w:val="0"/>
        <w:autoSpaceDN w:val="0"/>
        <w:adjustRightInd w:val="0"/>
        <w:spacing w:line="360" w:lineRule="auto"/>
        <w:ind w:firstLine="851"/>
        <w:jc w:val="both"/>
        <w:rPr>
          <w:color w:val="1B1B21"/>
          <w:shd w:val="clear" w:color="auto" w:fill="FFFFFF"/>
        </w:rPr>
      </w:pPr>
      <w:r>
        <w:rPr>
          <w:color w:val="1B1B21"/>
          <w:shd w:val="clear" w:color="auto" w:fill="FFFFFF"/>
        </w:rPr>
        <w:t>Diante desses conceitos</w:t>
      </w:r>
      <w:r w:rsidR="004B6CF4">
        <w:rPr>
          <w:color w:val="1B1B21"/>
          <w:shd w:val="clear" w:color="auto" w:fill="FFFFFF"/>
        </w:rPr>
        <w:t>,</w:t>
      </w:r>
      <w:r>
        <w:rPr>
          <w:color w:val="1B1B21"/>
          <w:shd w:val="clear" w:color="auto" w:fill="FFFFFF"/>
        </w:rPr>
        <w:t xml:space="preserve"> ressalta-se a relação entre as variáveis taxa de </w:t>
      </w:r>
      <w:r w:rsidR="004B6CF4">
        <w:rPr>
          <w:color w:val="1B1B21"/>
          <w:shd w:val="clear" w:color="auto" w:fill="FFFFFF"/>
        </w:rPr>
        <w:t xml:space="preserve">câmbio </w:t>
      </w:r>
      <w:r>
        <w:rPr>
          <w:color w:val="1B1B21"/>
          <w:shd w:val="clear" w:color="auto" w:fill="FFFFFF"/>
        </w:rPr>
        <w:t>real, termos de troca e balança comercial, ou seja, a condição Marshall-Lerner.</w:t>
      </w:r>
    </w:p>
    <w:p w:rsidR="00815EA4" w:rsidRDefault="00815EA4" w:rsidP="00197171">
      <w:pPr>
        <w:autoSpaceDE w:val="0"/>
        <w:autoSpaceDN w:val="0"/>
        <w:adjustRightInd w:val="0"/>
        <w:spacing w:line="360" w:lineRule="auto"/>
        <w:ind w:firstLine="851"/>
        <w:jc w:val="both"/>
      </w:pPr>
      <w:r>
        <w:t xml:space="preserve">Para explicar a relação entre a taxa de câmbio e a balança comercial, </w:t>
      </w:r>
      <w:proofErr w:type="spellStart"/>
      <w:r>
        <w:t>Bickerdike</w:t>
      </w:r>
      <w:proofErr w:type="spellEnd"/>
      <w:r>
        <w:t xml:space="preserve"> (1920), Marshall (1923), Lerner (1914), Robinson (1947) e </w:t>
      </w:r>
      <w:proofErr w:type="spellStart"/>
      <w:r>
        <w:t>Metzler</w:t>
      </w:r>
      <w:proofErr w:type="spellEnd"/>
      <w:r>
        <w:t xml:space="preserve"> (1948) desenvolveram um modelo de balança comercial baseado nas elasticidades das funções oferta e demanda.</w:t>
      </w:r>
    </w:p>
    <w:p w:rsidR="00815EA4" w:rsidRDefault="00815EA4" w:rsidP="00197171">
      <w:pPr>
        <w:autoSpaceDE w:val="0"/>
        <w:autoSpaceDN w:val="0"/>
        <w:adjustRightInd w:val="0"/>
        <w:spacing w:line="360" w:lineRule="auto"/>
        <w:ind w:firstLine="851"/>
        <w:jc w:val="both"/>
        <w:rPr>
          <w:color w:val="1B1B21"/>
          <w:shd w:val="clear" w:color="auto" w:fill="FFFFFF"/>
        </w:rPr>
      </w:pPr>
      <w:r>
        <w:t xml:space="preserve"> O modelo assume a existência de dois mercados sob a ótica da economia doméstica: o mercado externo e o mercado interno. No primeiro mercado, o país </w:t>
      </w:r>
      <w:r w:rsidR="004B6CF4">
        <w:t xml:space="preserve">doméstico </w:t>
      </w:r>
      <w:r>
        <w:t>exerce a demanda por bens estrangeiros, sendo estes ofertados pelo resto do mundo; enquanto que no segundo ocorre o inverso, isto é, o país local oferta os bens produzidos internamente para que sejam demandados pelo resto do mundo. Nessas condições, uma desvalorização cambial provoca uma retração na oferta do resto do mundo e uma expansão da oferta doméstica estimulada em parte pelo aumento da demanda externa. Na economia doméstica, o valor das exportações tende a aumentar devido ao barateamento de seus produtos em moeda externa, enquanto que o valor das importações pode aumentar ou reduzir dependendo da elasticidade-preço da oferta, tornando o efeito de uma desva</w:t>
      </w:r>
      <w:r w:rsidR="00DE3959">
        <w:t>lorização cambial ambíguo (</w:t>
      </w:r>
      <w:proofErr w:type="gramStart"/>
      <w:r w:rsidR="004B6CF4">
        <w:t>MOURA</w:t>
      </w:r>
      <w:r>
        <w:t>, 2005</w:t>
      </w:r>
      <w:proofErr w:type="gramEnd"/>
      <w:r>
        <w:t>).</w:t>
      </w:r>
    </w:p>
    <w:p w:rsidR="004B06C1" w:rsidRDefault="004B06C1" w:rsidP="00197171">
      <w:pPr>
        <w:autoSpaceDE w:val="0"/>
        <w:autoSpaceDN w:val="0"/>
        <w:adjustRightInd w:val="0"/>
        <w:spacing w:line="360" w:lineRule="auto"/>
        <w:ind w:firstLine="851"/>
        <w:jc w:val="both"/>
      </w:pPr>
      <w:r>
        <w:rPr>
          <w:color w:val="1B1B21"/>
          <w:shd w:val="clear" w:color="auto" w:fill="FFFFFF"/>
        </w:rPr>
        <w:lastRenderedPageBreak/>
        <w:t xml:space="preserve"> </w:t>
      </w:r>
      <w:r w:rsidR="00815EA4">
        <w:t>De acordo com</w:t>
      </w:r>
      <w:r>
        <w:t xml:space="preserve"> </w:t>
      </w:r>
      <w:proofErr w:type="spellStart"/>
      <w:r>
        <w:t>Sonaglio</w:t>
      </w:r>
      <w:proofErr w:type="spellEnd"/>
      <w:r>
        <w:t>, Scalco e Campos (2010), a condição de Marshall-Lerner preconiza que somente haverá uma melhora no saldo da balança comercial em resposta a uma depreciação cambial se, e somente se, o volume das exportações e importações for elástico em relação à taxa de câmbio real.</w:t>
      </w:r>
    </w:p>
    <w:p w:rsidR="00DE3959" w:rsidRPr="00C74EEB" w:rsidRDefault="00DE3959" w:rsidP="00197171">
      <w:pPr>
        <w:spacing w:line="360" w:lineRule="auto"/>
        <w:ind w:firstLine="851"/>
        <w:jc w:val="both"/>
      </w:pPr>
      <w:r>
        <w:t xml:space="preserve">No que se refere </w:t>
      </w:r>
      <w:r w:rsidR="004B6CF4">
        <w:t xml:space="preserve">à </w:t>
      </w:r>
      <w:r>
        <w:t>relação de balança comercial e termos de troca Marçal (2006) apontou que a condição de termos de troca é relevante quando se analisa a balança comercial brasileira e sua composição. P</w:t>
      </w:r>
      <w:r>
        <w:rPr>
          <w:color w:val="000000"/>
        </w:rPr>
        <w:t>ode-se inferir que o aumento dos termos de troca é análogo a uma valorização cambial.</w:t>
      </w:r>
      <w:r w:rsidR="004B6CF4">
        <w:rPr>
          <w:color w:val="000000"/>
        </w:rPr>
        <w:t xml:space="preserve"> Esta análise é bastante importante, pois não avalia somente preço da moeda estrangeira, mas também relação entre preços de bens exportados e importados.</w:t>
      </w:r>
    </w:p>
    <w:p w:rsidR="00DE3C58" w:rsidRDefault="004B6CF4" w:rsidP="00197171">
      <w:pPr>
        <w:autoSpaceDE w:val="0"/>
        <w:autoSpaceDN w:val="0"/>
        <w:adjustRightInd w:val="0"/>
        <w:spacing w:line="360" w:lineRule="auto"/>
        <w:ind w:firstLine="851"/>
        <w:jc w:val="both"/>
        <w:rPr>
          <w:color w:val="000000"/>
        </w:rPr>
      </w:pPr>
      <w:r>
        <w:rPr>
          <w:color w:val="000000"/>
        </w:rPr>
        <w:t xml:space="preserve">Análises </w:t>
      </w:r>
      <w:r w:rsidR="0066733F">
        <w:rPr>
          <w:color w:val="000000"/>
        </w:rPr>
        <w:t>feitas por vários autores acerca deste assunto se revelaram interessantes e</w:t>
      </w:r>
      <w:r w:rsidR="008A550B">
        <w:rPr>
          <w:color w:val="000000"/>
        </w:rPr>
        <w:t xml:space="preserve"> em algumas vezes contraditórias em alguns aspectos</w:t>
      </w:r>
      <w:r w:rsidR="0066733F">
        <w:rPr>
          <w:color w:val="000000"/>
        </w:rPr>
        <w:t xml:space="preserve">. </w:t>
      </w:r>
    </w:p>
    <w:p w:rsidR="00DE3C58" w:rsidRDefault="0066733F" w:rsidP="00197171">
      <w:pPr>
        <w:autoSpaceDE w:val="0"/>
        <w:autoSpaceDN w:val="0"/>
        <w:adjustRightInd w:val="0"/>
        <w:spacing w:line="360" w:lineRule="auto"/>
        <w:ind w:firstLine="851"/>
        <w:jc w:val="both"/>
      </w:pPr>
      <w:r>
        <w:t xml:space="preserve">De acordo com Carneiro (2013) o efeito de variação no </w:t>
      </w:r>
      <w:r w:rsidR="004B6CF4">
        <w:t xml:space="preserve">câmbio </w:t>
      </w:r>
      <w:r>
        <w:t>real sobre o desempenho do comércio exterior brasileiro demonstrou-se pouco variável</w:t>
      </w:r>
      <w:r w:rsidR="004B6CF4">
        <w:t xml:space="preserve">. Desta </w:t>
      </w:r>
      <w:r>
        <w:t>forma</w:t>
      </w:r>
      <w:r w:rsidR="008A550B">
        <w:t>,</w:t>
      </w:r>
      <w:r>
        <w:t xml:space="preserve"> o autor concluiu que o principal fomentador das exportações foi </w:t>
      </w:r>
      <w:proofErr w:type="gramStart"/>
      <w:r>
        <w:t>a</w:t>
      </w:r>
      <w:proofErr w:type="gramEnd"/>
      <w:r>
        <w:t xml:space="preserve"> demanda mundial, essa afirmação apesar de pouco conclusiva gera indícios que a utilização de política cambial para dinamizar exportações poderia ser muito </w:t>
      </w:r>
      <w:r w:rsidR="008A550B">
        <w:t>pouco efetiva</w:t>
      </w:r>
      <w:r>
        <w:t xml:space="preserve">. </w:t>
      </w:r>
    </w:p>
    <w:p w:rsidR="0066733F" w:rsidRDefault="00BC4C13" w:rsidP="00197171">
      <w:pPr>
        <w:autoSpaceDE w:val="0"/>
        <w:autoSpaceDN w:val="0"/>
        <w:adjustRightInd w:val="0"/>
        <w:spacing w:line="360" w:lineRule="auto"/>
        <w:ind w:firstLine="851"/>
        <w:jc w:val="both"/>
      </w:pPr>
      <w:r>
        <w:t xml:space="preserve">Por meio </w:t>
      </w:r>
      <w:r w:rsidR="0066733F" w:rsidRPr="003A55EF">
        <w:t xml:space="preserve">do trabalho de </w:t>
      </w:r>
      <w:proofErr w:type="spellStart"/>
      <w:r w:rsidR="0066733F" w:rsidRPr="003A55EF">
        <w:t>Schwantes</w:t>
      </w:r>
      <w:proofErr w:type="spellEnd"/>
      <w:r w:rsidR="0066733F" w:rsidRPr="003A55EF">
        <w:t xml:space="preserve">, Freitas, </w:t>
      </w:r>
      <w:proofErr w:type="spellStart"/>
      <w:r w:rsidR="0066733F" w:rsidRPr="003A55EF">
        <w:t>Zanchi</w:t>
      </w:r>
      <w:proofErr w:type="spellEnd"/>
      <w:r w:rsidR="0066733F" w:rsidRPr="003A55EF">
        <w:t xml:space="preserve"> (2010), onde foi examinado o comportamento da balança comercial do agronegócio entre o período de 1990 a 2007</w:t>
      </w:r>
      <w:r w:rsidR="0066733F">
        <w:t xml:space="preserve">, </w:t>
      </w:r>
      <w:r>
        <w:t xml:space="preserve">os autores </w:t>
      </w:r>
      <w:r w:rsidR="0066733F">
        <w:t xml:space="preserve">concluíram </w:t>
      </w:r>
      <w:r w:rsidR="00DE3C58" w:rsidRPr="003A55EF">
        <w:t>que as variáveis mais relevantes na determinação do saldo comercial do agronegócio brasileiro foram, no longo prazo, renda interna, taxa de câmbio efetiva real e importações agrícolas mundiais (renda externa). Porém</w:t>
      </w:r>
      <w:r w:rsidR="008A550B">
        <w:t>,</w:t>
      </w:r>
      <w:r w:rsidR="00DE3C58" w:rsidRPr="003A55EF">
        <w:t xml:space="preserve"> ao </w:t>
      </w:r>
      <w:r w:rsidRPr="003A55EF">
        <w:t>contr</w:t>
      </w:r>
      <w:r>
        <w:t>á</w:t>
      </w:r>
      <w:r w:rsidRPr="003A55EF">
        <w:t xml:space="preserve">rio </w:t>
      </w:r>
      <w:r w:rsidR="00DE3C58" w:rsidRPr="003A55EF">
        <w:t xml:space="preserve">do que se esperava, os termos de troca não foram estatisticamente influentes, desse modo, </w:t>
      </w:r>
      <w:r w:rsidR="008A550B">
        <w:t>tal</w:t>
      </w:r>
      <w:r w:rsidR="00DE3C58" w:rsidRPr="003A55EF">
        <w:t xml:space="preserve"> variável não é critério de competitividade internacional do agronegócio brasileiro no período estudado</w:t>
      </w:r>
      <w:r w:rsidR="00DE3C58">
        <w:t>.</w:t>
      </w:r>
    </w:p>
    <w:p w:rsidR="00DE3C58" w:rsidRPr="004B571D" w:rsidRDefault="00DE3C58" w:rsidP="00197171">
      <w:pPr>
        <w:autoSpaceDE w:val="0"/>
        <w:autoSpaceDN w:val="0"/>
        <w:adjustRightInd w:val="0"/>
        <w:spacing w:line="360" w:lineRule="auto"/>
        <w:ind w:firstLine="851"/>
        <w:jc w:val="both"/>
      </w:pPr>
      <w:r w:rsidRPr="004B571D">
        <w:t xml:space="preserve">Marçal, </w:t>
      </w:r>
      <w:proofErr w:type="spellStart"/>
      <w:r w:rsidRPr="004B571D">
        <w:t>Nishijimi</w:t>
      </w:r>
      <w:proofErr w:type="spellEnd"/>
      <w:r w:rsidRPr="004B571D">
        <w:t xml:space="preserve"> e Monteiro (2009)</w:t>
      </w:r>
      <w:r w:rsidR="004B571D" w:rsidRPr="004B571D">
        <w:t xml:space="preserve"> buscaram confirmar a existência de uma relação estável entre taxa</w:t>
      </w:r>
      <w:r w:rsidR="008A550B">
        <w:t xml:space="preserve"> </w:t>
      </w:r>
      <w:r w:rsidR="004B571D" w:rsidRPr="004B571D">
        <w:t>de câmbio real e saldo comercial para a economia brasileira</w:t>
      </w:r>
      <w:r w:rsidRPr="004B571D">
        <w:t>.</w:t>
      </w:r>
      <w:r w:rsidR="008A550B">
        <w:t xml:space="preserve"> Obte</w:t>
      </w:r>
      <w:r w:rsidR="004B571D" w:rsidRPr="004B571D">
        <w:t>ve-se que tal relação continua a existir e é estável para quase um quarto de século.</w:t>
      </w:r>
      <w:r w:rsidR="00BC4C13" w:rsidRPr="004B571D">
        <w:t xml:space="preserve"> </w:t>
      </w:r>
    </w:p>
    <w:p w:rsidR="00650565" w:rsidRDefault="00650565" w:rsidP="00197171">
      <w:pPr>
        <w:autoSpaceDE w:val="0"/>
        <w:autoSpaceDN w:val="0"/>
        <w:adjustRightInd w:val="0"/>
        <w:spacing w:line="360" w:lineRule="auto"/>
        <w:ind w:firstLine="851"/>
        <w:jc w:val="both"/>
      </w:pPr>
      <w:r w:rsidRPr="00C67110">
        <w:t xml:space="preserve">De acordo com o estudo de </w:t>
      </w:r>
      <w:proofErr w:type="spellStart"/>
      <w:r w:rsidRPr="00C67110">
        <w:t>Sonaglio</w:t>
      </w:r>
      <w:proofErr w:type="spellEnd"/>
      <w:r w:rsidRPr="00C67110">
        <w:t>, Scalco e Campos (2010)</w:t>
      </w:r>
      <w:r w:rsidR="008A550B">
        <w:t>,</w:t>
      </w:r>
      <w:r w:rsidRPr="00C67110">
        <w:t xml:space="preserve"> que analisaram os efeitos do curto e de longo prazo de uma depreciação cambial sobre o saldo da balança comercial</w:t>
      </w:r>
      <w:r w:rsidR="00BC4C13">
        <w:t>,</w:t>
      </w:r>
      <w:r w:rsidRPr="00C67110">
        <w:t xml:space="preserve"> considerando dados agregados de comércio entre o país e o resto do mundo, buscando possíveis</w:t>
      </w:r>
      <w:r w:rsidR="008A550B">
        <w:t xml:space="preserve"> evidências</w:t>
      </w:r>
      <w:r w:rsidRPr="00C67110">
        <w:t xml:space="preserve"> de Curva </w:t>
      </w:r>
      <w:r w:rsidRPr="00C67110">
        <w:rPr>
          <w:i/>
        </w:rPr>
        <w:t>J</w:t>
      </w:r>
      <w:r w:rsidRPr="00C67110">
        <w:t xml:space="preserve"> para 21 setores da balança comercial de manufaturados brasi</w:t>
      </w:r>
      <w:r w:rsidR="008A550B">
        <w:t>leira no período de 1994 a 2007, o</w:t>
      </w:r>
      <w:r>
        <w:t xml:space="preserve">btiveram </w:t>
      </w:r>
      <w:r w:rsidRPr="00C67110">
        <w:t xml:space="preserve">através desse trabalho que 10 dos 21 setores analisados demonstraram o primeiro estágio da Curva </w:t>
      </w:r>
      <w:r w:rsidRPr="00C67110">
        <w:rPr>
          <w:i/>
        </w:rPr>
        <w:t>J</w:t>
      </w:r>
      <w:r w:rsidRPr="00C67110">
        <w:t xml:space="preserve">, </w:t>
      </w:r>
      <w:r w:rsidRPr="00C67110">
        <w:lastRenderedPageBreak/>
        <w:t xml:space="preserve">ou seja, apresentaram piora no saldo da balança comercial no curto prazo e no longo prazo registraram resultados positivo, após o efeito da desvalorização cambial. No entanto, dos 10 setores que apresentaram o primeiro estágio, apenas dois registraram saldos positivos na balança comercial no período determinado, indicando assim, a hipótese de Curva </w:t>
      </w:r>
      <w:r w:rsidRPr="00C67110">
        <w:rPr>
          <w:i/>
        </w:rPr>
        <w:t>J</w:t>
      </w:r>
      <w:r w:rsidRPr="00C67110">
        <w:t xml:space="preserve">. Seis setores de produtos manufaturados não </w:t>
      </w:r>
      <w:proofErr w:type="gramStart"/>
      <w:r w:rsidR="008A550B" w:rsidRPr="00C67110">
        <w:t>apresentaram</w:t>
      </w:r>
      <w:r w:rsidR="008A550B">
        <w:t>,</w:t>
      </w:r>
      <w:proofErr w:type="gramEnd"/>
      <w:r w:rsidR="008A550B">
        <w:t xml:space="preserve"> no curto prazo,</w:t>
      </w:r>
      <w:r w:rsidRPr="00C67110">
        <w:t xml:space="preserve"> o efeito esperado após a desvalorização </w:t>
      </w:r>
      <w:r w:rsidR="00BC4C13" w:rsidRPr="00C67110">
        <w:t>cambial,</w:t>
      </w:r>
      <w:r w:rsidRPr="00C67110">
        <w:t xml:space="preserve"> que foi o objetivo do estudo, porém, demonstraram melhora no saldo no longo prazo. Já outros setores mostraram piora do saldo no curto prazo e não obtendo o resultado esperado no longo prazo.</w:t>
      </w:r>
    </w:p>
    <w:p w:rsidR="00EF2F1D" w:rsidRPr="008B2D04" w:rsidRDefault="00650565" w:rsidP="00197171">
      <w:pPr>
        <w:autoSpaceDE w:val="0"/>
        <w:autoSpaceDN w:val="0"/>
        <w:adjustRightInd w:val="0"/>
        <w:spacing w:line="360" w:lineRule="auto"/>
        <w:ind w:firstLine="851"/>
        <w:jc w:val="both"/>
      </w:pPr>
      <w:r w:rsidRPr="00647554">
        <w:t>Scalco</w:t>
      </w:r>
      <w:r>
        <w:t>, Carvalho</w:t>
      </w:r>
      <w:r w:rsidRPr="00647554">
        <w:t xml:space="preserve"> e Campos (2012) analisaram </w:t>
      </w:r>
      <w:r>
        <w:t>as consequências</w:t>
      </w:r>
      <w:r w:rsidRPr="00647554">
        <w:t xml:space="preserve"> de choques na taxa de câmbio real sobre o saldo da balança comercial </w:t>
      </w:r>
      <w:r>
        <w:t xml:space="preserve">agropecuária </w:t>
      </w:r>
      <w:r w:rsidRPr="00647554">
        <w:t>brasileira, após a implantação do Plano Real</w:t>
      </w:r>
      <w:r>
        <w:t>,</w:t>
      </w:r>
      <w:r w:rsidRPr="00647554">
        <w:t xml:space="preserve"> </w:t>
      </w:r>
      <w:r>
        <w:t>no</w:t>
      </w:r>
      <w:r w:rsidRPr="00647554">
        <w:t xml:space="preserve"> curto e longo prazo.</w:t>
      </w:r>
      <w:r>
        <w:t xml:space="preserve"> </w:t>
      </w:r>
      <w:r w:rsidR="00BC4C13">
        <w:t>Os autores e</w:t>
      </w:r>
      <w:r w:rsidR="009D73DA">
        <w:t xml:space="preserve">videnciaram </w:t>
      </w:r>
      <w:r w:rsidR="00EF2F1D">
        <w:t xml:space="preserve">no longo prazo </w:t>
      </w:r>
      <w:r w:rsidR="00EF2F1D" w:rsidRPr="008B2D04">
        <w:t>a condição de Marshall-Lerner, obtendo assim, no longo prazo, a superação do efeito volume sobre o efeito preço, tornando o saldo da balança comercial maior.</w:t>
      </w:r>
      <w:r w:rsidR="00EF2F1D">
        <w:t xml:space="preserve"> </w:t>
      </w:r>
      <w:r w:rsidR="00EF2F1D" w:rsidRPr="008B2D04">
        <w:t>Já no curto prazo</w:t>
      </w:r>
      <w:r w:rsidR="009D73DA">
        <w:t>,</w:t>
      </w:r>
      <w:r w:rsidR="00EF2F1D" w:rsidRPr="008B2D04">
        <w:t xml:space="preserve"> negou-se a evidencia de Curva </w:t>
      </w:r>
      <w:r w:rsidR="00EF2F1D" w:rsidRPr="008B2D04">
        <w:rPr>
          <w:i/>
        </w:rPr>
        <w:t>J</w:t>
      </w:r>
      <w:r w:rsidR="00EF2F1D" w:rsidRPr="008B2D04">
        <w:t xml:space="preserve"> onde o saldo da balança comercial pioraria num primeiro momento, melhorando depois de um determinado período. Concluiu-se então</w:t>
      </w:r>
      <w:r w:rsidR="009D73DA">
        <w:t xml:space="preserve"> nesse estudo</w:t>
      </w:r>
      <w:r w:rsidR="00EF2F1D" w:rsidRPr="008B2D04">
        <w:t>, que, politicas cambia</w:t>
      </w:r>
      <w:r w:rsidR="00BC4C13">
        <w:t>i</w:t>
      </w:r>
      <w:r w:rsidR="00EF2F1D" w:rsidRPr="008B2D04">
        <w:t>s de desvalorização da moeda nacional, apresentará melhora na balança comercial do setor agropecuário</w:t>
      </w:r>
      <w:r w:rsidR="00EF2F1D">
        <w:t>.</w:t>
      </w:r>
    </w:p>
    <w:p w:rsidR="00A73BE3" w:rsidRPr="00321A34" w:rsidRDefault="00A73BE3" w:rsidP="00197171">
      <w:pPr>
        <w:pStyle w:val="Default"/>
        <w:spacing w:line="360" w:lineRule="auto"/>
        <w:ind w:firstLine="851"/>
        <w:jc w:val="both"/>
      </w:pPr>
      <w:r w:rsidRPr="00321A34">
        <w:t xml:space="preserve">Conforme Vasconcelos (2010) que avaliou a hipótese de Curva </w:t>
      </w:r>
      <w:r w:rsidRPr="00321A34">
        <w:rPr>
          <w:i/>
        </w:rPr>
        <w:t>J</w:t>
      </w:r>
      <w:r w:rsidRPr="00321A34">
        <w:t xml:space="preserve"> por meio da </w:t>
      </w:r>
      <w:r w:rsidR="00BC4C13" w:rsidRPr="00321A34">
        <w:t>an</w:t>
      </w:r>
      <w:r w:rsidR="00BC4C13">
        <w:t>á</w:t>
      </w:r>
      <w:r w:rsidR="00BC4C13" w:rsidRPr="00321A34">
        <w:t xml:space="preserve">lise </w:t>
      </w:r>
      <w:r w:rsidRPr="00321A34">
        <w:t xml:space="preserve">bilateral entre o Brasil e os Estados Unidos, </w:t>
      </w:r>
      <w:proofErr w:type="gramStart"/>
      <w:r w:rsidRPr="00321A34">
        <w:t>Mercosul</w:t>
      </w:r>
      <w:proofErr w:type="gramEnd"/>
      <w:r w:rsidRPr="00321A34">
        <w:t>, União Europeia e Resto do Mundo</w:t>
      </w:r>
      <w:r w:rsidR="00BC4C13">
        <w:t>,</w:t>
      </w:r>
      <w:r w:rsidRPr="00321A34">
        <w:t xml:space="preserve"> de acordo com a dinâmica de curto e longo prazo da balança comercial brasileira, no período de 1990 a 2009</w:t>
      </w:r>
      <w:r w:rsidR="009D73DA">
        <w:t>,</w:t>
      </w:r>
      <w:r>
        <w:t xml:space="preserve"> </w:t>
      </w:r>
      <w:r w:rsidR="009D73DA">
        <w:t>n</w:t>
      </w:r>
      <w:r w:rsidRPr="00321A34">
        <w:t>ão se averiguou, no curto prazo, o efeito esperado da Curva J para os fluxos de comércio brasileiro com o Mercosul e com os Estados Unidos, considerando o câmbio real.</w:t>
      </w:r>
      <w:r>
        <w:t xml:space="preserve"> </w:t>
      </w:r>
      <w:r w:rsidRPr="00321A34">
        <w:t>No longo prazo</w:t>
      </w:r>
      <w:r w:rsidR="00BC4C13">
        <w:t>,</w:t>
      </w:r>
      <w:r w:rsidRPr="00321A34">
        <w:t xml:space="preserve"> a condição Marshall-Lerner, isto é, o comportamento de uma variação cambial no longo prazo apresentou sinais positivos no fluxo de </w:t>
      </w:r>
      <w:r w:rsidR="00BC4C13" w:rsidRPr="00321A34">
        <w:t>com</w:t>
      </w:r>
      <w:r w:rsidR="00BC4C13">
        <w:t>é</w:t>
      </w:r>
      <w:r w:rsidR="00BC4C13" w:rsidRPr="00321A34">
        <w:t xml:space="preserve">rcio </w:t>
      </w:r>
      <w:r w:rsidRPr="00321A34">
        <w:t xml:space="preserve">com o </w:t>
      </w:r>
      <w:proofErr w:type="gramStart"/>
      <w:r w:rsidRPr="00321A34">
        <w:t>Mercosul</w:t>
      </w:r>
      <w:proofErr w:type="gramEnd"/>
      <w:r w:rsidRPr="00321A34">
        <w:t xml:space="preserve"> e Estados Unidos, para os coeficientes estimados. Assim</w:t>
      </w:r>
      <w:r w:rsidR="009D73DA">
        <w:t>,</w:t>
      </w:r>
      <w:r w:rsidRPr="00321A34">
        <w:t xml:space="preserve"> constatou-se que </w:t>
      </w:r>
      <w:r w:rsidR="00BC4C13">
        <w:t>a balança</w:t>
      </w:r>
      <w:r w:rsidRPr="00321A34">
        <w:t xml:space="preserve"> comercial brasileiro atende de maneira elástica as alterações do câmbio real.</w:t>
      </w:r>
    </w:p>
    <w:p w:rsidR="00C74EEB" w:rsidRDefault="0066733F" w:rsidP="00197171">
      <w:pPr>
        <w:autoSpaceDE w:val="0"/>
        <w:autoSpaceDN w:val="0"/>
        <w:adjustRightInd w:val="0"/>
        <w:spacing w:line="360" w:lineRule="auto"/>
        <w:ind w:firstLine="851"/>
        <w:jc w:val="both"/>
        <w:rPr>
          <w:color w:val="000000"/>
        </w:rPr>
      </w:pPr>
      <w:r>
        <w:rPr>
          <w:color w:val="000000"/>
        </w:rPr>
        <w:t xml:space="preserve">É valido ressaltar a importância deste trabalho, a julgar pela escassez de estudos referente </w:t>
      </w:r>
      <w:r w:rsidR="00BC4C13">
        <w:rPr>
          <w:color w:val="000000"/>
        </w:rPr>
        <w:t xml:space="preserve">à </w:t>
      </w:r>
      <w:r>
        <w:rPr>
          <w:color w:val="000000"/>
        </w:rPr>
        <w:t>relação entre termos de troca e balanç</w:t>
      </w:r>
      <w:r w:rsidR="00A73BE3">
        <w:rPr>
          <w:color w:val="000000"/>
        </w:rPr>
        <w:t>a comercial por fator agregado, pois, de acordo com os estudos relatados anteriormente, a maioria</w:t>
      </w:r>
      <w:r w:rsidR="009D73DA">
        <w:rPr>
          <w:color w:val="000000"/>
        </w:rPr>
        <w:t xml:space="preserve"> desses</w:t>
      </w:r>
      <w:r w:rsidR="00A73BE3">
        <w:rPr>
          <w:color w:val="000000"/>
        </w:rPr>
        <w:t xml:space="preserve"> tem como objetivo analisar a </w:t>
      </w:r>
      <w:r w:rsidR="001119A4">
        <w:rPr>
          <w:color w:val="000000"/>
        </w:rPr>
        <w:t xml:space="preserve">influência </w:t>
      </w:r>
      <w:r w:rsidR="00A73BE3">
        <w:rPr>
          <w:color w:val="000000"/>
        </w:rPr>
        <w:t xml:space="preserve">da taxa de </w:t>
      </w:r>
      <w:r w:rsidR="001119A4">
        <w:rPr>
          <w:color w:val="000000"/>
        </w:rPr>
        <w:t xml:space="preserve">câmbio </w:t>
      </w:r>
      <w:r w:rsidR="00A73BE3">
        <w:rPr>
          <w:color w:val="000000"/>
        </w:rPr>
        <w:t>sobre a balança comercial.</w:t>
      </w:r>
    </w:p>
    <w:p w:rsidR="00C7100E" w:rsidRDefault="008F182B" w:rsidP="00197171">
      <w:pPr>
        <w:spacing w:line="360" w:lineRule="auto"/>
        <w:ind w:firstLine="851"/>
        <w:jc w:val="both"/>
      </w:pPr>
      <w:r>
        <w:t>Diante do exposto, este estudo propõe o seguinte modelo para análise:</w:t>
      </w:r>
    </w:p>
    <w:p w:rsidR="00B26CC0" w:rsidRDefault="000016EB" w:rsidP="00197171">
      <w:pPr>
        <w:jc w:val="both"/>
      </w:pPr>
      <w:r>
        <w:tab/>
      </w:r>
    </w:p>
    <w:p w:rsidR="008F182B" w:rsidRDefault="009C2BE7" w:rsidP="00197171">
      <w:pPr>
        <w:jc w:val="both"/>
      </w:pPr>
      <m:oMathPara>
        <m:oMath>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 xml:space="preserve">= </m:t>
          </m:r>
          <m:sSub>
            <m:sSubPr>
              <m:ctrlPr>
                <w:rPr>
                  <w:rFonts w:ascii="Cambria Math" w:hAnsi="Cambria Math"/>
                  <w:i/>
                  <w:iCs/>
                  <w:vertAlign w:val="subscript"/>
                </w:rPr>
              </m:ctrlPr>
            </m:sSubPr>
            <m:e>
              <m:r>
                <w:rPr>
                  <w:rFonts w:ascii="Cambria Math" w:hAnsi="Cambria Math"/>
                </w:rPr>
                <m:t>α</m:t>
              </m:r>
            </m:e>
            <m:sub>
              <m:r>
                <w:rPr>
                  <w:rFonts w:ascii="Cambria Math" w:hAnsi="Cambria Math"/>
                  <w:vertAlign w:val="subscript"/>
                </w:rPr>
                <m:t>i</m:t>
              </m:r>
            </m:sub>
          </m:sSub>
          <m:r>
            <w:rPr>
              <w:rFonts w:ascii="Cambria Math" w:hAnsi="Cambria Math"/>
              <w:vertAlign w:val="subscript"/>
            </w:rPr>
            <m:t xml:space="preserve">+TT+PIBm+PIBb+ </m:t>
          </m:r>
          <m:sSub>
            <m:sSubPr>
              <m:ctrlPr>
                <w:rPr>
                  <w:rFonts w:ascii="Cambria Math" w:hAnsi="Cambria Math"/>
                  <w:i/>
                  <w:iCs/>
                  <w:vertAlign w:val="subscript"/>
                </w:rPr>
              </m:ctrlPr>
            </m:sSubPr>
            <m:e>
              <m:r>
                <w:rPr>
                  <w:rFonts w:ascii="Cambria Math" w:hAnsi="Cambria Math"/>
                  <w:vertAlign w:val="subscript"/>
                </w:rPr>
                <m:t>ε</m:t>
              </m:r>
            </m:e>
            <m:sub>
              <m:r>
                <w:rPr>
                  <w:rFonts w:ascii="Cambria Math" w:hAnsi="Cambria Math"/>
                  <w:vertAlign w:val="subscript"/>
                </w:rPr>
                <m:t>i</m:t>
              </m:r>
            </m:sub>
          </m:sSub>
          <m:r>
            <w:rPr>
              <w:rFonts w:ascii="Cambria Math" w:hAnsi="Cambria Math"/>
              <w:vertAlign w:val="subscript"/>
            </w:rPr>
            <m:t xml:space="preserve"> </m:t>
          </m:r>
        </m:oMath>
      </m:oMathPara>
    </w:p>
    <w:p w:rsidR="008F182B" w:rsidRDefault="008F182B" w:rsidP="00197171">
      <w:pPr>
        <w:spacing w:line="360" w:lineRule="auto"/>
        <w:ind w:firstLine="851"/>
        <w:jc w:val="both"/>
        <w:rPr>
          <w:color w:val="000000"/>
        </w:rPr>
      </w:pPr>
    </w:p>
    <w:p w:rsidR="00C7100E" w:rsidRDefault="00B26CC0" w:rsidP="00197171">
      <w:pPr>
        <w:spacing w:line="360" w:lineRule="auto"/>
        <w:ind w:firstLine="851"/>
        <w:jc w:val="both"/>
      </w:pPr>
      <w:r>
        <w:t>Este modelo contempla as variáveis</w:t>
      </w:r>
      <w:r w:rsidR="003A7EE7">
        <w:t xml:space="preserve">: </w:t>
      </w:r>
      <w:r w:rsidR="003A7EE7" w:rsidRPr="009D73DA">
        <w:rPr>
          <w:i/>
        </w:rPr>
        <w:t>BC</w:t>
      </w:r>
      <w:r w:rsidR="003A7EE7">
        <w:t xml:space="preserve"> </w:t>
      </w:r>
      <w:r w:rsidR="003A7EE7" w:rsidRPr="008C2B1E">
        <w:t>é o índ</w:t>
      </w:r>
      <w:r w:rsidR="003A7EE7">
        <w:t xml:space="preserve">ice da balança comercial com </w:t>
      </w:r>
      <w:r w:rsidR="003A7EE7" w:rsidRPr="00632FF9">
        <w:rPr>
          <w:i/>
        </w:rPr>
        <w:t>i</w:t>
      </w:r>
      <w:r w:rsidR="003A7EE7">
        <w:t xml:space="preserve"> </w:t>
      </w:r>
      <w:r w:rsidR="003A7EE7" w:rsidRPr="008C2B1E">
        <w:t>variando dependendo de se tratar de produtos básicos, semimanufaturados e manufaturados</w:t>
      </w:r>
      <w:r w:rsidR="009D73DA">
        <w:t>;</w:t>
      </w:r>
      <w:r w:rsidR="003A7EE7">
        <w:t xml:space="preserve"> </w:t>
      </w:r>
      <w:r w:rsidR="003A7EE7" w:rsidRPr="009D73DA">
        <w:rPr>
          <w:i/>
        </w:rPr>
        <w:t>TT</w:t>
      </w:r>
      <w:r w:rsidR="003A7EE7">
        <w:t xml:space="preserve"> representa os termos de troca </w:t>
      </w:r>
      <w:r w:rsidR="003A7EE7" w:rsidRPr="00646786">
        <w:rPr>
          <w:b/>
        </w:rPr>
        <w:t>–</w:t>
      </w:r>
      <w:r w:rsidR="003A7EE7">
        <w:rPr>
          <w:b/>
        </w:rPr>
        <w:t xml:space="preserve"> </w:t>
      </w:r>
      <w:r w:rsidR="009D73DA">
        <w:t>preços relativos;</w:t>
      </w:r>
      <w:r w:rsidR="003A7EE7">
        <w:t xml:space="preserve"> </w:t>
      </w:r>
      <w:proofErr w:type="spellStart"/>
      <w:proofErr w:type="gramStart"/>
      <w:r w:rsidR="003A7EE7" w:rsidRPr="009D73DA">
        <w:rPr>
          <w:i/>
        </w:rPr>
        <w:t>PIBm</w:t>
      </w:r>
      <w:proofErr w:type="spellEnd"/>
      <w:proofErr w:type="gramEnd"/>
      <w:r w:rsidR="003A7EE7">
        <w:t xml:space="preserve"> </w:t>
      </w:r>
      <w:r w:rsidR="009D73DA">
        <w:t>é o índice PIB do mundo e;</w:t>
      </w:r>
      <w:r w:rsidR="003A7EE7" w:rsidRPr="009D73DA">
        <w:rPr>
          <w:i/>
        </w:rPr>
        <w:t xml:space="preserve"> </w:t>
      </w:r>
      <w:proofErr w:type="spellStart"/>
      <w:r w:rsidR="003A7EE7" w:rsidRPr="009D73DA">
        <w:rPr>
          <w:i/>
        </w:rPr>
        <w:t>PIBb</w:t>
      </w:r>
      <w:proofErr w:type="spellEnd"/>
      <w:r w:rsidR="003A7EE7">
        <w:t xml:space="preserve"> é o PIB brasileiro. </w:t>
      </w:r>
    </w:p>
    <w:p w:rsidR="003A7EE7" w:rsidRDefault="003A7EE7" w:rsidP="00197171">
      <w:pPr>
        <w:autoSpaceDE w:val="0"/>
        <w:autoSpaceDN w:val="0"/>
        <w:adjustRightInd w:val="0"/>
        <w:spacing w:line="360" w:lineRule="auto"/>
        <w:ind w:firstLine="851"/>
        <w:jc w:val="both"/>
        <w:rPr>
          <w:color w:val="000000"/>
        </w:rPr>
      </w:pPr>
      <w:r>
        <w:rPr>
          <w:color w:val="000000"/>
        </w:rPr>
        <w:t xml:space="preserve">É valido ressaltar a importância deste trabalho ao utilizar os termos de troca, a julgar pela escassez de estudos referente </w:t>
      </w:r>
      <w:r w:rsidR="001119A4">
        <w:rPr>
          <w:color w:val="000000"/>
        </w:rPr>
        <w:t xml:space="preserve">à </w:t>
      </w:r>
      <w:r>
        <w:rPr>
          <w:color w:val="000000"/>
        </w:rPr>
        <w:t>relação entre termos de troca e balança comercial por fator agregado, pois, de acordo com os estudos relatados anteriormente, a maioria tem como objetivo analisar a influencia da taxa de cambio sobre a balança comercial.</w:t>
      </w:r>
    </w:p>
    <w:p w:rsidR="00572B69" w:rsidRDefault="00572B69" w:rsidP="00572B69">
      <w:pPr>
        <w:jc w:val="both"/>
        <w:rPr>
          <w:color w:val="000000"/>
        </w:rPr>
      </w:pPr>
    </w:p>
    <w:p w:rsidR="003E5248" w:rsidRPr="004936EF" w:rsidRDefault="001119A4" w:rsidP="009D73DA">
      <w:pPr>
        <w:jc w:val="both"/>
        <w:rPr>
          <w:b/>
          <w:color w:val="000000"/>
        </w:rPr>
      </w:pPr>
      <w:r w:rsidRPr="004936EF">
        <w:rPr>
          <w:b/>
          <w:color w:val="000000"/>
        </w:rPr>
        <w:t>Metodologia</w:t>
      </w:r>
    </w:p>
    <w:p w:rsidR="00572B69" w:rsidRDefault="0073734F" w:rsidP="00B86AC4">
      <w:pPr>
        <w:jc w:val="both"/>
        <w:rPr>
          <w:color w:val="000000"/>
        </w:rPr>
      </w:pPr>
      <w:r>
        <w:rPr>
          <w:color w:val="000000"/>
        </w:rPr>
        <w:tab/>
        <w:t xml:space="preserve"> </w:t>
      </w:r>
    </w:p>
    <w:p w:rsidR="00B86AC4" w:rsidRDefault="00B86AC4" w:rsidP="0073734F">
      <w:pPr>
        <w:spacing w:line="360" w:lineRule="auto"/>
        <w:ind w:firstLine="851"/>
        <w:jc w:val="both"/>
      </w:pPr>
      <w:r>
        <w:rPr>
          <w:color w:val="000000"/>
        </w:rPr>
        <w:t xml:space="preserve">Emprega-se neste trabalho o teste de raiz unitário </w:t>
      </w:r>
      <w:proofErr w:type="spellStart"/>
      <w:r w:rsidR="00572B69">
        <w:t>Dickey-Fuller</w:t>
      </w:r>
      <w:proofErr w:type="spellEnd"/>
      <w:r w:rsidR="00572B69">
        <w:t xml:space="preserve"> </w:t>
      </w:r>
      <w:proofErr w:type="spellStart"/>
      <w:r w:rsidR="00572B69" w:rsidRPr="004E4970">
        <w:rPr>
          <w:i/>
        </w:rPr>
        <w:t>Generalized</w:t>
      </w:r>
      <w:proofErr w:type="spellEnd"/>
      <w:r w:rsidR="00572B69" w:rsidRPr="004E4970">
        <w:rPr>
          <w:i/>
        </w:rPr>
        <w:t xml:space="preserve"> </w:t>
      </w:r>
      <w:proofErr w:type="spellStart"/>
      <w:r w:rsidR="00572B69" w:rsidRPr="004E4970">
        <w:rPr>
          <w:i/>
        </w:rPr>
        <w:t>Least</w:t>
      </w:r>
      <w:proofErr w:type="spellEnd"/>
      <w:r w:rsidR="00572B69" w:rsidRPr="004E4970">
        <w:rPr>
          <w:i/>
        </w:rPr>
        <w:t xml:space="preserve"> Square</w:t>
      </w:r>
      <w:r w:rsidR="00F20EB7">
        <w:t xml:space="preserve"> – DF-GLS – de </w:t>
      </w:r>
      <w:r w:rsidR="00572B69">
        <w:t>Elliot; Rothenberg e Stock (1996)</w:t>
      </w:r>
      <w:r w:rsidR="00E324F6">
        <w:t xml:space="preserve"> e também o teste </w:t>
      </w:r>
      <w:r w:rsidR="00E324F6" w:rsidRPr="008C2B1E">
        <w:t>Phillips-</w:t>
      </w:r>
      <w:proofErr w:type="spellStart"/>
      <w:r w:rsidR="00E324F6" w:rsidRPr="008C2B1E">
        <w:t>Perron</w:t>
      </w:r>
      <w:proofErr w:type="spellEnd"/>
      <w:r w:rsidR="002E34EF">
        <w:t>.</w:t>
      </w:r>
      <w:r w:rsidR="00E324F6">
        <w:t xml:space="preserve"> </w:t>
      </w:r>
      <w:r w:rsidR="00903730">
        <w:rPr>
          <w:shd w:val="clear" w:color="auto" w:fill="FFFFFF"/>
        </w:rPr>
        <w:t>Ambos os testes foram realizados em duas versões</w:t>
      </w:r>
      <w:r w:rsidR="002E34EF">
        <w:rPr>
          <w:shd w:val="clear" w:color="auto" w:fill="FFFFFF"/>
        </w:rPr>
        <w:t xml:space="preserve">: </w:t>
      </w:r>
      <w:r w:rsidR="002E34EF" w:rsidRPr="00A7759F">
        <w:t>com constante e tendência e somente com constante</w:t>
      </w:r>
      <w:r w:rsidR="002E34EF" w:rsidRPr="00A7759F">
        <w:rPr>
          <w:rStyle w:val="Refdenotaderodap"/>
        </w:rPr>
        <w:footnoteReference w:id="1"/>
      </w:r>
      <w:r w:rsidR="002E34EF">
        <w:t xml:space="preserve"> – modelos </w:t>
      </w:r>
      <w:proofErr w:type="gramStart"/>
      <w:r w:rsidR="002E34EF">
        <w:t>1</w:t>
      </w:r>
      <w:proofErr w:type="gramEnd"/>
      <w:r w:rsidR="002E34EF">
        <w:t xml:space="preserve"> e 2</w:t>
      </w:r>
      <w:r w:rsidR="002E34EF" w:rsidRPr="00A7759F">
        <w:t>.</w:t>
      </w:r>
      <w:r w:rsidR="002E34EF">
        <w:t xml:space="preserve"> O</w:t>
      </w:r>
      <w:r w:rsidR="002E34EF" w:rsidRPr="008C2B1E">
        <w:t xml:space="preserve"> número de defasagens utilizadas</w:t>
      </w:r>
      <w:r w:rsidR="00F20EB7">
        <w:t xml:space="preserve"> fora</w:t>
      </w:r>
      <w:r w:rsidR="002E34EF" w:rsidRPr="008C2B1E">
        <w:t xml:space="preserve"> determinado pelo Critério de Informação de </w:t>
      </w:r>
      <w:proofErr w:type="spellStart"/>
      <w:r w:rsidR="002E34EF" w:rsidRPr="008C2B1E">
        <w:t>Akaike</w:t>
      </w:r>
      <w:proofErr w:type="spellEnd"/>
      <w:r w:rsidR="002E34EF" w:rsidRPr="008C2B1E">
        <w:t xml:space="preserve"> Modificado (MAIC).</w:t>
      </w:r>
    </w:p>
    <w:p w:rsidR="00B86AC4" w:rsidRPr="00F279C5" w:rsidRDefault="00F20EB7" w:rsidP="0073734F">
      <w:pPr>
        <w:autoSpaceDE w:val="0"/>
        <w:autoSpaceDN w:val="0"/>
        <w:adjustRightInd w:val="0"/>
        <w:spacing w:line="360" w:lineRule="auto"/>
        <w:ind w:firstLine="851"/>
        <w:jc w:val="both"/>
        <w:rPr>
          <w:color w:val="000000"/>
        </w:rPr>
      </w:pPr>
      <w:r>
        <w:tab/>
        <w:t>As aná</w:t>
      </w:r>
      <w:r w:rsidR="002E34EF">
        <w:t xml:space="preserve">lises de longo prazo foram estimadas pelo teste de </w:t>
      </w:r>
      <w:proofErr w:type="spellStart"/>
      <w:r w:rsidR="002E34EF">
        <w:t>cointegração</w:t>
      </w:r>
      <w:proofErr w:type="spellEnd"/>
      <w:r w:rsidR="002E34EF">
        <w:t xml:space="preserve"> popularizado por </w:t>
      </w:r>
      <w:proofErr w:type="spellStart"/>
      <w:r w:rsidR="002E34EF">
        <w:t>Johansen</w:t>
      </w:r>
      <w:proofErr w:type="spellEnd"/>
      <w:r w:rsidR="002E34EF">
        <w:t xml:space="preserve"> (1988)</w:t>
      </w:r>
      <w:r>
        <w:t xml:space="preserve">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002E34EF">
        <w:t xml:space="preserve">. </w:t>
      </w:r>
      <w:r w:rsidR="00F279C5">
        <w:t xml:space="preserve">De acordo com </w:t>
      </w:r>
      <w:proofErr w:type="spellStart"/>
      <w:r w:rsidR="00F279C5">
        <w:t>Sonaglio</w:t>
      </w:r>
      <w:proofErr w:type="spellEnd"/>
      <w:r w:rsidR="00F279C5">
        <w:t xml:space="preserve">, Scalco e Campos (2010), tal </w:t>
      </w:r>
      <w:r>
        <w:t>método é utilizado qua</w:t>
      </w:r>
      <w:r w:rsidR="00F279C5" w:rsidRPr="00F279C5">
        <w:t>ndo</w:t>
      </w:r>
      <w:r w:rsidR="00F279C5">
        <w:t xml:space="preserve"> </w:t>
      </w:r>
      <w:r>
        <w:t xml:space="preserve">duas ou mais séries </w:t>
      </w:r>
      <w:r w:rsidR="00F279C5" w:rsidRPr="00F279C5">
        <w:t>se movem conjuntamente no tempo e</w:t>
      </w:r>
      <w:r w:rsidR="00F279C5">
        <w:t xml:space="preserve"> </w:t>
      </w:r>
      <w:r w:rsidR="00F279C5" w:rsidRPr="00F279C5">
        <w:t>suas diferenças são estáveis (estacionárias)</w:t>
      </w:r>
      <w:r>
        <w:t xml:space="preserve">, chamadas de séries </w:t>
      </w:r>
      <w:proofErr w:type="spellStart"/>
      <w:r>
        <w:t>cointegradas</w:t>
      </w:r>
      <w:proofErr w:type="spellEnd"/>
      <w:r w:rsidR="00F279C5" w:rsidRPr="00F279C5">
        <w:t>, mesmo quando cada série em particular</w:t>
      </w:r>
      <w:r w:rsidR="00F279C5">
        <w:t xml:space="preserve"> </w:t>
      </w:r>
      <w:r w:rsidR="00F279C5" w:rsidRPr="00F279C5">
        <w:t>tenha uma tendência estocástica e seja, p</w:t>
      </w:r>
      <w:r>
        <w:t xml:space="preserve">ortanto, não estacionária. A </w:t>
      </w:r>
      <w:proofErr w:type="spellStart"/>
      <w:r>
        <w:t>co</w:t>
      </w:r>
      <w:r w:rsidR="00F279C5" w:rsidRPr="00F279C5">
        <w:t>integração</w:t>
      </w:r>
      <w:proofErr w:type="spellEnd"/>
      <w:r w:rsidR="00F279C5">
        <w:t xml:space="preserve"> </w:t>
      </w:r>
      <w:r w:rsidR="00F279C5" w:rsidRPr="00F279C5">
        <w:t>reflete a presença de um equilíbrio de longo prazo para o qual o sistema econômico</w:t>
      </w:r>
      <w:r w:rsidR="00F279C5">
        <w:t xml:space="preserve"> </w:t>
      </w:r>
      <w:r w:rsidR="00F279C5" w:rsidRPr="00F279C5">
        <w:t>converge a este equilíbrio</w:t>
      </w:r>
      <w:r>
        <w:t>.</w:t>
      </w:r>
    </w:p>
    <w:p w:rsidR="00F279C5" w:rsidRDefault="00F20EB7" w:rsidP="0073734F">
      <w:pPr>
        <w:spacing w:line="360" w:lineRule="auto"/>
        <w:ind w:firstLine="851"/>
        <w:jc w:val="both"/>
        <w:rPr>
          <w:color w:val="000000"/>
        </w:rPr>
      </w:pPr>
      <w:r>
        <w:rPr>
          <w:color w:val="000000"/>
        </w:rPr>
        <w:tab/>
        <w:t>Após a aná</w:t>
      </w:r>
      <w:r w:rsidR="00FC391F">
        <w:rPr>
          <w:color w:val="000000"/>
        </w:rPr>
        <w:t xml:space="preserve">lise dos resultados do teste de </w:t>
      </w:r>
      <w:proofErr w:type="spellStart"/>
      <w:r w:rsidR="00FC391F">
        <w:rPr>
          <w:color w:val="000000"/>
        </w:rPr>
        <w:t>Johansen</w:t>
      </w:r>
      <w:proofErr w:type="spellEnd"/>
      <w:r w:rsidR="00FC391F">
        <w:rPr>
          <w:color w:val="000000"/>
        </w:rPr>
        <w:t xml:space="preserve">, utiliza-se </w:t>
      </w:r>
      <w:r w:rsidR="00FC391F">
        <w:t>um Modelo Vetorial de Correção de Erros – VEC – para efetuar</w:t>
      </w:r>
      <w:r>
        <w:t xml:space="preserve"> a</w:t>
      </w:r>
      <w:r w:rsidR="00FC391F">
        <w:t xml:space="preserve"> análise econômica da relação de curto e de longo prazo entre as variáveis. O citado modelo pode ser representado por:</w:t>
      </w:r>
    </w:p>
    <w:p w:rsidR="00FC391F" w:rsidRDefault="00FC391F" w:rsidP="00FC391F">
      <w:pPr>
        <w:autoSpaceDE w:val="0"/>
        <w:autoSpaceDN w:val="0"/>
        <w:adjustRightInd w:val="0"/>
        <w:jc w:val="center"/>
        <w:rPr>
          <w:snapToGrid w:val="0"/>
          <w:position w:val="-14"/>
        </w:rPr>
      </w:pPr>
    </w:p>
    <w:p w:rsidR="00FC391F" w:rsidRDefault="00FC391F" w:rsidP="00FC391F">
      <w:pPr>
        <w:autoSpaceDE w:val="0"/>
        <w:autoSpaceDN w:val="0"/>
        <w:adjustRightInd w:val="0"/>
        <w:jc w:val="center"/>
        <w:rPr>
          <w:snapToGrid w:val="0"/>
        </w:rPr>
      </w:pPr>
      <w:r>
        <w:rPr>
          <w:snapToGrid w:val="0"/>
          <w:position w:val="-14"/>
        </w:rPr>
        <w:t xml:space="preserve">  </w:t>
      </w:r>
      <w:r>
        <w:rPr>
          <w:snapToGrid w:val="0"/>
          <w:position w:val="-14"/>
        </w:rPr>
        <w:tab/>
      </w:r>
      <w:r>
        <w:rPr>
          <w:snapToGrid w:val="0"/>
          <w:position w:val="-14"/>
        </w:rPr>
        <w:tab/>
        <w:t xml:space="preserve"> </w:t>
      </w:r>
      <w:r w:rsidRPr="008C2B1E">
        <w:rPr>
          <w:snapToGrid w:val="0"/>
          <w:position w:val="-14"/>
        </w:rPr>
        <w:object w:dxaOrig="3780" w:dyaOrig="375">
          <v:shape id="_x0000_i1025" type="#_x0000_t75" style="width:189.5pt;height:18.35pt" o:ole="">
            <v:imagedata r:id="rId8" o:title=""/>
          </v:shape>
          <o:OLEObject Type="Embed" ProgID="Equation.3" ShapeID="_x0000_i1025" DrawAspect="Content" ObjectID="_1495623915" r:id="rId9"/>
        </w:object>
      </w:r>
      <w:r>
        <w:rPr>
          <w:snapToGrid w:val="0"/>
        </w:rPr>
        <w:t xml:space="preserve">                                               </w:t>
      </w:r>
      <w:r w:rsidRPr="008C2B1E">
        <w:rPr>
          <w:snapToGrid w:val="0"/>
        </w:rPr>
        <w:t>(1)</w:t>
      </w:r>
      <w:r>
        <w:rPr>
          <w:snapToGrid w:val="0"/>
        </w:rPr>
        <w:t xml:space="preserve"> </w:t>
      </w:r>
    </w:p>
    <w:p w:rsidR="00F20EB7" w:rsidRDefault="00F20EB7" w:rsidP="00FC391F">
      <w:pPr>
        <w:autoSpaceDE w:val="0"/>
        <w:autoSpaceDN w:val="0"/>
        <w:adjustRightInd w:val="0"/>
        <w:jc w:val="both"/>
        <w:rPr>
          <w:snapToGrid w:val="0"/>
        </w:rPr>
      </w:pPr>
    </w:p>
    <w:p w:rsidR="00FC391F" w:rsidRDefault="00FC391F" w:rsidP="00FC391F">
      <w:pPr>
        <w:autoSpaceDE w:val="0"/>
        <w:autoSpaceDN w:val="0"/>
        <w:adjustRightInd w:val="0"/>
        <w:jc w:val="both"/>
        <w:rPr>
          <w:snapToGrid w:val="0"/>
        </w:rPr>
      </w:pPr>
      <w:proofErr w:type="gramStart"/>
      <w:r w:rsidRPr="008C2B1E">
        <w:rPr>
          <w:snapToGrid w:val="0"/>
        </w:rPr>
        <w:t>que</w:t>
      </w:r>
      <w:proofErr w:type="gramEnd"/>
      <w:r w:rsidRPr="008C2B1E">
        <w:rPr>
          <w:snapToGrid w:val="0"/>
        </w:rPr>
        <w:t xml:space="preserve"> após ser </w:t>
      </w:r>
      <w:proofErr w:type="spellStart"/>
      <w:r w:rsidRPr="008C2B1E">
        <w:rPr>
          <w:snapToGrid w:val="0"/>
        </w:rPr>
        <w:t>reparametrizada</w:t>
      </w:r>
      <w:proofErr w:type="spellEnd"/>
      <w:r w:rsidRPr="008C2B1E">
        <w:rPr>
          <w:snapToGrid w:val="0"/>
        </w:rPr>
        <w:t xml:space="preserve"> se torna:</w:t>
      </w:r>
    </w:p>
    <w:p w:rsidR="00F20EB7" w:rsidRDefault="00F20EB7" w:rsidP="00FC391F">
      <w:pPr>
        <w:autoSpaceDE w:val="0"/>
        <w:autoSpaceDN w:val="0"/>
        <w:adjustRightInd w:val="0"/>
        <w:jc w:val="both"/>
        <w:rPr>
          <w:snapToGrid w:val="0"/>
        </w:rPr>
      </w:pPr>
    </w:p>
    <w:p w:rsidR="00FC391F" w:rsidRPr="008C2B1E" w:rsidRDefault="00FC391F" w:rsidP="00FC391F">
      <w:pPr>
        <w:autoSpaceDE w:val="0"/>
        <w:autoSpaceDN w:val="0"/>
        <w:adjustRightInd w:val="0"/>
        <w:jc w:val="both"/>
        <w:rPr>
          <w:snapToGrid w:val="0"/>
        </w:rPr>
      </w:pPr>
      <w:r>
        <w:rPr>
          <w:snapToGrid w:val="0"/>
        </w:rPr>
        <w:t xml:space="preserve">                    </w:t>
      </w:r>
      <w:r w:rsidRPr="008C2B1E">
        <w:rPr>
          <w:snapToGrid w:val="0"/>
          <w:position w:val="-14"/>
        </w:rPr>
        <w:object w:dxaOrig="5745" w:dyaOrig="375">
          <v:shape id="_x0000_i1026" type="#_x0000_t75" style="width:287.3pt;height:18.35pt" o:ole="">
            <v:imagedata r:id="rId10" o:title=""/>
          </v:shape>
          <o:OLEObject Type="Embed" ProgID="Equation.3" ShapeID="_x0000_i1026" DrawAspect="Content" ObjectID="_1495623916" r:id="rId11"/>
        </w:object>
      </w:r>
      <w:r>
        <w:rPr>
          <w:snapToGrid w:val="0"/>
        </w:rPr>
        <w:t xml:space="preserve">                   </w:t>
      </w:r>
      <w:r w:rsidRPr="008C2B1E">
        <w:rPr>
          <w:snapToGrid w:val="0"/>
        </w:rPr>
        <w:t xml:space="preserve">(2) </w:t>
      </w:r>
    </w:p>
    <w:p w:rsidR="00FC391F" w:rsidRDefault="00FC391F" w:rsidP="00FC391F">
      <w:pPr>
        <w:autoSpaceDE w:val="0"/>
        <w:autoSpaceDN w:val="0"/>
        <w:adjustRightInd w:val="0"/>
        <w:jc w:val="both"/>
        <w:rPr>
          <w:snapToGrid w:val="0"/>
        </w:rPr>
      </w:pPr>
      <w:r w:rsidRPr="008C2B1E">
        <w:rPr>
          <w:snapToGrid w:val="0"/>
        </w:rPr>
        <w:t>Com:</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0"/>
        </w:rPr>
        <w:object w:dxaOrig="4335" w:dyaOrig="375">
          <v:shape id="_x0000_i1027" type="#_x0000_t75" style="width:216.7pt;height:18.35pt" o:ole="">
            <v:imagedata r:id="rId12" o:title=""/>
          </v:shape>
          <o:OLEObject Type="Embed" ProgID="Equation.3" ShapeID="_x0000_i1027" DrawAspect="Content" ObjectID="_1495623917" r:id="rId13"/>
        </w:object>
      </w:r>
      <w:r w:rsidRPr="008C2B1E">
        <w:rPr>
          <w:snapToGrid w:val="0"/>
        </w:rPr>
        <w:t xml:space="preserve"> </w:t>
      </w:r>
      <w:r>
        <w:rPr>
          <w:snapToGrid w:val="0"/>
        </w:rPr>
        <w:t xml:space="preserve">                                         </w:t>
      </w:r>
      <w:r w:rsidRPr="008C2B1E">
        <w:rPr>
          <w:snapToGrid w:val="0"/>
        </w:rPr>
        <w:t xml:space="preserve">(3) </w:t>
      </w:r>
    </w:p>
    <w:p w:rsidR="00F20EB7" w:rsidRDefault="00F20EB7" w:rsidP="00FC391F">
      <w:pPr>
        <w:autoSpaceDE w:val="0"/>
        <w:autoSpaceDN w:val="0"/>
        <w:adjustRightInd w:val="0"/>
        <w:jc w:val="both"/>
        <w:rPr>
          <w:snapToGrid w:val="0"/>
        </w:rPr>
      </w:pPr>
      <w:proofErr w:type="gramStart"/>
      <w:r>
        <w:rPr>
          <w:snapToGrid w:val="0"/>
        </w:rPr>
        <w:t>e</w:t>
      </w:r>
      <w:proofErr w:type="gramEnd"/>
      <w:r>
        <w:rPr>
          <w:snapToGrid w:val="0"/>
        </w:rPr>
        <w:t>,</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4"/>
        </w:rPr>
        <w:object w:dxaOrig="2385" w:dyaOrig="405">
          <v:shape id="_x0000_i1028" type="#_x0000_t75" style="width:119.55pt;height:21.05pt" o:ole="">
            <v:imagedata r:id="rId14" o:title=""/>
          </v:shape>
          <o:OLEObject Type="Embed" ProgID="Equation.3" ShapeID="_x0000_i1028" DrawAspect="Content" ObjectID="_1495623918" r:id="rId15"/>
        </w:object>
      </w:r>
      <w:r w:rsidRPr="008C2B1E">
        <w:rPr>
          <w:snapToGrid w:val="0"/>
        </w:rPr>
        <w:t xml:space="preserve"> </w:t>
      </w:r>
      <w:r>
        <w:rPr>
          <w:snapToGrid w:val="0"/>
        </w:rPr>
        <w:t xml:space="preserve">                                                                         (4)</w:t>
      </w:r>
    </w:p>
    <w:p w:rsidR="00F20EB7" w:rsidRPr="008C2B1E" w:rsidRDefault="00F20EB7" w:rsidP="00FC391F">
      <w:pPr>
        <w:autoSpaceDE w:val="0"/>
        <w:autoSpaceDN w:val="0"/>
        <w:adjustRightInd w:val="0"/>
        <w:jc w:val="both"/>
        <w:rPr>
          <w:snapToGrid w:val="0"/>
        </w:rPr>
      </w:pPr>
    </w:p>
    <w:p w:rsidR="00F20EB7" w:rsidRDefault="00FC391F" w:rsidP="00F20EB7">
      <w:pPr>
        <w:autoSpaceDE w:val="0"/>
        <w:autoSpaceDN w:val="0"/>
        <w:adjustRightInd w:val="0"/>
        <w:spacing w:line="360" w:lineRule="auto"/>
        <w:ind w:firstLine="851"/>
        <w:jc w:val="both"/>
      </w:pPr>
      <w:r w:rsidRPr="008C2B1E">
        <w:t xml:space="preserve">Sendo: </w:t>
      </w:r>
      <m:oMath>
        <m:sSub>
          <m:sSubPr>
            <m:ctrlPr>
              <w:rPr>
                <w:rFonts w:ascii="Cambria Math" w:hAnsi="Cambria Math"/>
                <w:i/>
              </w:rPr>
            </m:ctrlPr>
          </m:sSubPr>
          <m:e>
            <m:r>
              <w:rPr>
                <w:rFonts w:ascii="Cambria Math" w:hAnsi="Cambria Math"/>
              </w:rPr>
              <m:t>x</m:t>
            </m:r>
          </m:e>
          <m:sub>
            <m:r>
              <w:rPr>
                <w:rFonts w:ascii="Cambria Math" w:hAnsi="Cambria Math"/>
              </w:rPr>
              <m:t xml:space="preserve">t-1 </m:t>
            </m:r>
          </m:sub>
        </m:sSub>
      </m:oMath>
      <w:r w:rsidRPr="008C2B1E">
        <w:t xml:space="preserve">um vetor de (n x </w:t>
      </w:r>
      <w:proofErr w:type="gramStart"/>
      <w:r w:rsidRPr="008C2B1E">
        <w:t>1</w:t>
      </w:r>
      <w:proofErr w:type="gramEnd"/>
      <w:r w:rsidRPr="008C2B1E">
        <w:t xml:space="preserve">) de variáveis estocásticas, </w:t>
      </w:r>
      <w:r w:rsidRPr="008C2B1E">
        <w:rPr>
          <w:position w:val="-4"/>
        </w:rPr>
        <w:object w:dxaOrig="225" w:dyaOrig="240">
          <v:shape id="_x0000_i1029" type="#_x0000_t75" style="width:11.55pt;height:12.25pt" o:ole="">
            <v:imagedata r:id="rId16" o:title=""/>
          </v:shape>
          <o:OLEObject Type="Embed" ProgID="Equation.3" ShapeID="_x0000_i1029" DrawAspect="Content" ObjectID="_1495623919" r:id="rId17"/>
        </w:object>
      </w:r>
      <w:r w:rsidRPr="008C2B1E">
        <w:t xml:space="preserve">é um operador de diferenças, </w:t>
      </w:r>
      <w:proofErr w:type="spellStart"/>
      <w:r w:rsidRPr="008C2B1E">
        <w:t>Dt</w:t>
      </w:r>
      <w:proofErr w:type="spellEnd"/>
      <w:r w:rsidRPr="008C2B1E">
        <w:t xml:space="preserve"> é um vetor de variáveis determinísticas (não estocásticas), </w:t>
      </w:r>
      <w:r w:rsidRPr="008C2B1E">
        <w:rPr>
          <w:position w:val="-12"/>
        </w:rPr>
        <w:object w:dxaOrig="1230" w:dyaOrig="360">
          <v:shape id="_x0000_i1030" type="#_x0000_t75" style="width:62.5pt;height:18.35pt" o:ole="">
            <v:imagedata r:id="rId18" o:title=""/>
          </v:shape>
          <o:OLEObject Type="Embed" ProgID="Equation.3" ShapeID="_x0000_i1030" DrawAspect="Content" ObjectID="_1495623920" r:id="rId19"/>
        </w:object>
      </w:r>
      <w:r w:rsidRPr="008C2B1E">
        <w:t>, I é uma matriz identidade (</w:t>
      </w:r>
      <w:r w:rsidRPr="008C2B1E">
        <w:rPr>
          <w:i/>
          <w:iCs/>
        </w:rPr>
        <w:t xml:space="preserve">n </w:t>
      </w:r>
      <w:r w:rsidRPr="008C2B1E">
        <w:t xml:space="preserve">x </w:t>
      </w:r>
      <w:r w:rsidRPr="008C2B1E">
        <w:rPr>
          <w:i/>
          <w:iCs/>
        </w:rPr>
        <w:t>n</w:t>
      </w:r>
      <w:r w:rsidRPr="008C2B1E">
        <w:t xml:space="preserve">)  e </w:t>
      </w:r>
      <w:r w:rsidRPr="008C2B1E">
        <w:rPr>
          <w:i/>
          <w:iCs/>
        </w:rPr>
        <w:t xml:space="preserve">Ai </w:t>
      </w:r>
      <w:r w:rsidRPr="008C2B1E">
        <w:t>é uma matriz de parâmetros (</w:t>
      </w:r>
      <w:r w:rsidRPr="008C2B1E">
        <w:rPr>
          <w:i/>
          <w:iCs/>
        </w:rPr>
        <w:t xml:space="preserve">n </w:t>
      </w:r>
      <w:r w:rsidRPr="008C2B1E">
        <w:t xml:space="preserve">x </w:t>
      </w:r>
      <w:r w:rsidRPr="008C2B1E">
        <w:rPr>
          <w:i/>
          <w:iCs/>
        </w:rPr>
        <w:t>n</w:t>
      </w:r>
      <w:r w:rsidRPr="008C2B1E">
        <w:t xml:space="preserve">). Assim o posto da matriz (número de linhas não nulas) </w:t>
      </w:r>
      <w:r w:rsidRPr="008C2B1E">
        <w:rPr>
          <w:position w:val="-8"/>
        </w:rPr>
        <w:object w:dxaOrig="285" w:dyaOrig="300">
          <v:shape id="_x0000_i1031" type="#_x0000_t75" style="width:14.25pt;height:14.95pt" o:ole="">
            <v:imagedata r:id="rId20" o:title=""/>
          </v:shape>
          <o:OLEObject Type="Embed" ProgID="Equation.3" ShapeID="_x0000_i1031" DrawAspect="Content" ObjectID="_1495623921" r:id="rId21"/>
        </w:object>
      </w:r>
      <w:r w:rsidRPr="008C2B1E">
        <w:t xml:space="preserve">será o número de vetores de </w:t>
      </w:r>
      <w:proofErr w:type="spellStart"/>
      <w:r w:rsidRPr="008C2B1E">
        <w:t>cointegração</w:t>
      </w:r>
      <w:proofErr w:type="spellEnd"/>
      <w:r w:rsidRPr="008C2B1E">
        <w:t xml:space="preserve">. </w:t>
      </w:r>
      <w:proofErr w:type="spellStart"/>
      <w:r w:rsidRPr="008C2B1E">
        <w:t>Johansen</w:t>
      </w:r>
      <w:proofErr w:type="spellEnd"/>
      <w:r w:rsidRPr="008C2B1E">
        <w:t xml:space="preserve"> (1988)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Pr="008C2B1E">
        <w:rPr>
          <w:color w:val="FF0000"/>
        </w:rPr>
        <w:t xml:space="preserve"> </w:t>
      </w:r>
      <w:r w:rsidRPr="008C2B1E">
        <w:t xml:space="preserve">propõe a decomposição da matriz </w:t>
      </w:r>
      <w:r w:rsidRPr="008C2B1E">
        <w:rPr>
          <w:rFonts w:eastAsia="SymbolMT"/>
        </w:rPr>
        <w:t xml:space="preserve">Π </w:t>
      </w:r>
      <w:r w:rsidRPr="008C2B1E">
        <w:t>em:</w:t>
      </w:r>
    </w:p>
    <w:p w:rsidR="00FC391F" w:rsidRDefault="00FC391F" w:rsidP="00F20EB7">
      <w:pPr>
        <w:autoSpaceDE w:val="0"/>
        <w:autoSpaceDN w:val="0"/>
        <w:adjustRightInd w:val="0"/>
        <w:spacing w:line="360" w:lineRule="auto"/>
        <w:ind w:firstLine="851"/>
        <w:jc w:val="both"/>
      </w:pPr>
      <w:r w:rsidRPr="008C2B1E">
        <w:t xml:space="preserve"> </w:t>
      </w:r>
      <w:r w:rsidRPr="008C2B1E">
        <w:rPr>
          <w:position w:val="-10"/>
        </w:rPr>
        <w:object w:dxaOrig="870" w:dyaOrig="390">
          <v:shape id="_x0000_i1032" type="#_x0000_t75" style="width:44.15pt;height:19.7pt" o:ole="">
            <v:imagedata r:id="rId22" o:title=""/>
          </v:shape>
          <o:OLEObject Type="Embed" ProgID="Equation.3" ShapeID="_x0000_i1032" DrawAspect="Content" ObjectID="_1495623922" r:id="rId23"/>
        </w:object>
      </w:r>
      <w:r w:rsidRPr="008C2B1E">
        <w:t xml:space="preserve"> </w:t>
      </w:r>
      <w:r w:rsidR="00F20EB7">
        <w:t xml:space="preserve">                                                                                                    </w:t>
      </w:r>
      <w:r w:rsidRPr="008C2B1E">
        <w:t>(5)</w:t>
      </w:r>
    </w:p>
    <w:p w:rsidR="0073734F" w:rsidRDefault="0073734F" w:rsidP="00F20EB7">
      <w:pPr>
        <w:spacing w:line="360" w:lineRule="auto"/>
        <w:ind w:firstLine="709"/>
        <w:jc w:val="both"/>
      </w:pPr>
      <w:r>
        <w:t xml:space="preserve">Desta relação tem-se que, o posto da matriz </w:t>
      </w:r>
      <w:r w:rsidRPr="002D0F1F">
        <w:rPr>
          <w:position w:val="-4"/>
        </w:rPr>
        <w:object w:dxaOrig="260" w:dyaOrig="240">
          <v:shape id="_x0000_i1033" type="#_x0000_t75" style="width:13.6pt;height:12.9pt" o:ole="">
            <v:imagedata r:id="rId24" o:title=""/>
          </v:shape>
          <o:OLEObject Type="Embed" ProgID="Equation.3" ShapeID="_x0000_i1033" DrawAspect="Content" ObjectID="_1495623923" r:id="rId25"/>
        </w:object>
      </w:r>
      <w:r>
        <w:t xml:space="preserve">define o número de vetores de </w:t>
      </w:r>
      <w:proofErr w:type="spellStart"/>
      <w:r>
        <w:t>cointegração</w:t>
      </w:r>
      <w:proofErr w:type="spellEnd"/>
      <w:r>
        <w:t xml:space="preserve">, </w:t>
      </w:r>
      <w:r w:rsidRPr="002D0F1F">
        <w:rPr>
          <w:position w:val="-6"/>
        </w:rPr>
        <w:object w:dxaOrig="200" w:dyaOrig="220">
          <v:shape id="_x0000_i1034" type="#_x0000_t75" style="width:10.85pt;height:12.25pt" o:ole="">
            <v:imagedata r:id="rId26" o:title=""/>
          </v:shape>
          <o:OLEObject Type="Embed" ProgID="Equation.3" ShapeID="_x0000_i1034" DrawAspect="Content" ObjectID="_1495623924" r:id="rId27"/>
        </w:object>
      </w:r>
      <w:r>
        <w:t xml:space="preserve"> representa a velocidade de ajustamento da matriz no curto prazo e </w:t>
      </w:r>
      <w:r>
        <w:rPr>
          <w:position w:val="-10"/>
        </w:rPr>
        <w:object w:dxaOrig="220" w:dyaOrig="360">
          <v:shape id="_x0000_i1035" type="#_x0000_t75" style="width:11.55pt;height:19.7pt" o:ole="">
            <v:imagedata r:id="rId28" o:title=""/>
          </v:shape>
          <o:OLEObject Type="Embed" ProgID="Equation.3" ShapeID="_x0000_i1035" DrawAspect="Content" ObjectID="_1495623925" r:id="rId29"/>
        </w:object>
      </w:r>
      <w:r>
        <w:t xml:space="preserve">é uma matriz de coeficientes de </w:t>
      </w:r>
      <w:proofErr w:type="spellStart"/>
      <w:r>
        <w:t>cointegração</w:t>
      </w:r>
      <w:proofErr w:type="spellEnd"/>
      <w:r>
        <w:t xml:space="preserve"> de longo prazo. </w:t>
      </w:r>
    </w:p>
    <w:p w:rsidR="00F279C5" w:rsidRDefault="00F279C5" w:rsidP="00F279C5">
      <w:pPr>
        <w:jc w:val="both"/>
        <w:rPr>
          <w:color w:val="000000"/>
        </w:rPr>
      </w:pPr>
    </w:p>
    <w:p w:rsidR="001119A4" w:rsidRPr="00DF75F7" w:rsidRDefault="001119A4" w:rsidP="00F20EB7">
      <w:pPr>
        <w:jc w:val="both"/>
        <w:rPr>
          <w:b/>
          <w:color w:val="000000"/>
        </w:rPr>
      </w:pPr>
      <w:r w:rsidRPr="00DF75F7">
        <w:rPr>
          <w:b/>
          <w:color w:val="000000"/>
        </w:rPr>
        <w:t>Fontes e tratamento de dados</w:t>
      </w:r>
    </w:p>
    <w:p w:rsidR="00F20EB7" w:rsidRDefault="00F20EB7" w:rsidP="00F20EB7">
      <w:pPr>
        <w:jc w:val="both"/>
        <w:rPr>
          <w:color w:val="000000"/>
        </w:rPr>
      </w:pPr>
    </w:p>
    <w:p w:rsidR="009E3580" w:rsidRDefault="00F95C52" w:rsidP="00DF75F7">
      <w:pPr>
        <w:autoSpaceDE w:val="0"/>
        <w:autoSpaceDN w:val="0"/>
        <w:adjustRightInd w:val="0"/>
        <w:spacing w:line="360" w:lineRule="auto"/>
        <w:ind w:firstLine="851"/>
        <w:jc w:val="both"/>
        <w:rPr>
          <w:rFonts w:eastAsia="Calibri"/>
        </w:rPr>
      </w:pPr>
      <w:r w:rsidRPr="00E11E41">
        <w:rPr>
          <w:color w:val="000000"/>
        </w:rPr>
        <w:t xml:space="preserve">Os dados </w:t>
      </w:r>
      <w:r w:rsidR="00E11E41" w:rsidRPr="00E11E41">
        <w:rPr>
          <w:color w:val="000000"/>
        </w:rPr>
        <w:t xml:space="preserve">de importação e exportação utilizados para calcular a balança </w:t>
      </w:r>
      <w:r w:rsidRPr="00E11E41">
        <w:rPr>
          <w:color w:val="000000"/>
        </w:rPr>
        <w:t xml:space="preserve">comercial por fator </w:t>
      </w:r>
      <w:proofErr w:type="gramStart"/>
      <w:r w:rsidRPr="00E11E41">
        <w:rPr>
          <w:color w:val="000000"/>
        </w:rPr>
        <w:t xml:space="preserve">agregado </w:t>
      </w:r>
      <w:r w:rsidR="00E11E41" w:rsidRPr="00E11E41">
        <w:rPr>
          <w:rFonts w:eastAsia="Calibri"/>
        </w:rPr>
        <w:t>– básicos, semimanufaturados e manufaturados</w:t>
      </w:r>
      <w:proofErr w:type="gramEnd"/>
      <w:r w:rsidR="00E11E41" w:rsidRPr="00E11E41">
        <w:rPr>
          <w:rFonts w:eastAsia="Calibri"/>
        </w:rPr>
        <w:t xml:space="preserve"> – foram coletados no site MDIC/SECEX</w:t>
      </w:r>
      <w:r w:rsidR="00E11E41">
        <w:rPr>
          <w:rFonts w:eastAsia="Calibri"/>
        </w:rPr>
        <w:t xml:space="preserve"> em US$</w:t>
      </w:r>
      <w:r w:rsidR="00DF75F7">
        <w:rPr>
          <w:rFonts w:eastAsia="Calibri"/>
        </w:rPr>
        <w:t xml:space="preserve"> (FOB)</w:t>
      </w:r>
      <w:r w:rsidR="009E3580">
        <w:rPr>
          <w:rFonts w:eastAsia="Calibri"/>
        </w:rPr>
        <w:t>, referente ao período de 01/2000 a 12/2013</w:t>
      </w:r>
      <w:r w:rsidR="00DB1EB8">
        <w:rPr>
          <w:rFonts w:eastAsia="Calibri"/>
        </w:rPr>
        <w:t>, mensalmente</w:t>
      </w:r>
      <w:r w:rsidR="00E11E41" w:rsidRPr="00E11E41">
        <w:rPr>
          <w:rFonts w:eastAsia="Calibri"/>
        </w:rPr>
        <w:t xml:space="preserve">. O saldo da balança comercial </w:t>
      </w:r>
      <w:r w:rsidR="00DF75F7">
        <w:rPr>
          <w:rFonts w:eastAsia="Calibri"/>
        </w:rPr>
        <w:t>fora obtido pela seguinte expressão:</w:t>
      </w:r>
      <w:r w:rsidR="00E11E41" w:rsidRPr="00E11E41">
        <w:rPr>
          <w:rFonts w:eastAsia="Calibri"/>
        </w:rPr>
        <w:t xml:space="preserve"> </w:t>
      </w:r>
      <w:r w:rsidR="00DF75F7">
        <w:t>BP=</w:t>
      </w:r>
      <w:proofErr w:type="gramStart"/>
      <w:r w:rsidR="00DF75F7">
        <w:t>(</w:t>
      </w:r>
      <w:proofErr w:type="gramEnd"/>
      <w:r w:rsidR="00DF75F7">
        <w:t>X/M);</w:t>
      </w:r>
      <w:r w:rsidR="00E11E41" w:rsidRPr="00E11E41">
        <w:t xml:space="preserve"> a vantagem desta</w:t>
      </w:r>
      <w:r w:rsidR="00E11E41">
        <w:t xml:space="preserve"> </w:t>
      </w:r>
      <w:r w:rsidR="00E11E41" w:rsidRPr="00E11E41">
        <w:t>abordagem de acordo com Scalco, Carvalho e Campos (2012) é que, utilizando-se a razão entre as duas variáveis, não é necessário deflacionar as séries para torná-las em termos reais.</w:t>
      </w:r>
      <w:r w:rsidR="009E3580">
        <w:t xml:space="preserve"> Já o indicador de preços relativos </w:t>
      </w:r>
      <w:r w:rsidR="009E3580" w:rsidRPr="00E11E41">
        <w:rPr>
          <w:rFonts w:eastAsia="Calibri"/>
        </w:rPr>
        <w:t>–</w:t>
      </w:r>
      <w:r w:rsidR="009E3580">
        <w:rPr>
          <w:rFonts w:eastAsia="Calibri"/>
        </w:rPr>
        <w:t xml:space="preserve"> termos de troca </w:t>
      </w:r>
      <w:r w:rsidR="009E3580" w:rsidRPr="00E11E41">
        <w:rPr>
          <w:rFonts w:eastAsia="Calibri"/>
        </w:rPr>
        <w:t>–</w:t>
      </w:r>
      <w:r w:rsidR="009E3580">
        <w:rPr>
          <w:rFonts w:eastAsia="Calibri"/>
        </w:rPr>
        <w:t xml:space="preserve"> foi obtido no site do IPEA. </w:t>
      </w:r>
    </w:p>
    <w:p w:rsidR="009E3580" w:rsidRPr="00E11E41" w:rsidRDefault="009E3580" w:rsidP="00DF75F7">
      <w:pPr>
        <w:autoSpaceDE w:val="0"/>
        <w:autoSpaceDN w:val="0"/>
        <w:adjustRightInd w:val="0"/>
        <w:spacing w:line="360" w:lineRule="auto"/>
        <w:ind w:firstLine="851"/>
        <w:jc w:val="both"/>
        <w:rPr>
          <w:rFonts w:eastAsia="Calibri"/>
        </w:rPr>
      </w:pPr>
      <w:r>
        <w:rPr>
          <w:rFonts w:eastAsia="Calibri"/>
        </w:rPr>
        <w:t xml:space="preserve">Os dados que concernem o PIB brasileiro foram </w:t>
      </w:r>
      <w:r w:rsidR="00DB1EB8">
        <w:rPr>
          <w:rFonts w:eastAsia="Calibri"/>
        </w:rPr>
        <w:t>coletados no site do IBGE</w:t>
      </w:r>
      <w:r w:rsidR="00384971">
        <w:rPr>
          <w:rFonts w:eastAsia="Calibri"/>
        </w:rPr>
        <w:t>, em R$</w:t>
      </w:r>
      <w:r w:rsidR="00DB1EB8">
        <w:rPr>
          <w:rFonts w:eastAsia="Calibri"/>
        </w:rPr>
        <w:t xml:space="preserve"> e deflacionados</w:t>
      </w:r>
      <w:r>
        <w:rPr>
          <w:rFonts w:eastAsia="Calibri"/>
        </w:rPr>
        <w:t xml:space="preserve"> pelo IGP-DI obtido no site IPEADATA, que compreende o período de 01/2000 a 12/2013</w:t>
      </w:r>
      <w:r w:rsidR="00DF75F7">
        <w:rPr>
          <w:rFonts w:eastAsia="Calibri"/>
        </w:rPr>
        <w:t>.</w:t>
      </w:r>
      <w:r>
        <w:rPr>
          <w:rFonts w:eastAsia="Calibri"/>
        </w:rPr>
        <w:t xml:space="preserve"> Junto ao FMI foram coletado</w:t>
      </w:r>
      <w:r w:rsidR="00DF75F7">
        <w:rPr>
          <w:rFonts w:eastAsia="Calibri"/>
        </w:rPr>
        <w:t>s</w:t>
      </w:r>
      <w:r>
        <w:rPr>
          <w:rFonts w:eastAsia="Calibri"/>
        </w:rPr>
        <w:t xml:space="preserve"> os dados </w:t>
      </w:r>
      <w:r w:rsidR="00DB1EB8">
        <w:rPr>
          <w:rFonts w:eastAsia="Calibri"/>
        </w:rPr>
        <w:t xml:space="preserve">mensais </w:t>
      </w:r>
      <w:r>
        <w:rPr>
          <w:rFonts w:eastAsia="Calibri"/>
        </w:rPr>
        <w:t xml:space="preserve">que </w:t>
      </w:r>
      <w:r w:rsidR="00DB1EB8">
        <w:rPr>
          <w:rFonts w:eastAsia="Calibri"/>
        </w:rPr>
        <w:t>representam o PIB mundial</w:t>
      </w:r>
      <w:r w:rsidR="00DF75F7">
        <w:rPr>
          <w:rFonts w:eastAsia="Calibri"/>
        </w:rPr>
        <w:t>, em bilhões de US$,</w:t>
      </w:r>
      <w:r w:rsidR="00DB1EB8">
        <w:rPr>
          <w:rFonts w:eastAsia="Calibri"/>
        </w:rPr>
        <w:t xml:space="preserve"> </w:t>
      </w:r>
      <w:r w:rsidR="00DF75F7">
        <w:rPr>
          <w:rFonts w:eastAsia="Calibri"/>
        </w:rPr>
        <w:t>do período de 01/2000 a 12/2013.</w:t>
      </w:r>
    </w:p>
    <w:p w:rsidR="003E5248" w:rsidRDefault="003E5248" w:rsidP="00DF75F7">
      <w:pPr>
        <w:jc w:val="both"/>
        <w:rPr>
          <w:color w:val="000000"/>
        </w:rPr>
      </w:pPr>
    </w:p>
    <w:p w:rsidR="00DF75F7" w:rsidRDefault="00DF75F7" w:rsidP="00DF75F7">
      <w:pPr>
        <w:jc w:val="both"/>
        <w:rPr>
          <w:color w:val="000000"/>
        </w:rPr>
      </w:pPr>
    </w:p>
    <w:p w:rsidR="00DF75F7" w:rsidRPr="00544444" w:rsidRDefault="00DF75F7" w:rsidP="00DF75F7">
      <w:pPr>
        <w:jc w:val="both"/>
        <w:rPr>
          <w:color w:val="000000"/>
        </w:rPr>
      </w:pPr>
    </w:p>
    <w:p w:rsidR="00DF75F7" w:rsidRDefault="003957EC" w:rsidP="00DF75F7">
      <w:pPr>
        <w:pStyle w:val="Ttulo1"/>
        <w:spacing w:before="0" w:after="0"/>
        <w:jc w:val="both"/>
        <w:rPr>
          <w:rFonts w:ascii="Times New Roman" w:hAnsi="Times New Roman" w:cs="Times New Roman"/>
          <w:sz w:val="24"/>
          <w:szCs w:val="24"/>
        </w:rPr>
      </w:pPr>
      <w:r w:rsidRPr="003957EC">
        <w:rPr>
          <w:rFonts w:ascii="Times New Roman" w:hAnsi="Times New Roman" w:cs="Times New Roman"/>
          <w:sz w:val="24"/>
          <w:szCs w:val="24"/>
        </w:rPr>
        <w:lastRenderedPageBreak/>
        <w:t>Resultados e discussão</w:t>
      </w:r>
    </w:p>
    <w:p w:rsidR="00DF75F7" w:rsidRPr="00DF75F7" w:rsidRDefault="00DF75F7" w:rsidP="00DF75F7"/>
    <w:p w:rsidR="00262E34" w:rsidRDefault="00262E34" w:rsidP="00561B83"/>
    <w:p w:rsidR="00262E34" w:rsidRDefault="00262E34" w:rsidP="00EF356C">
      <w:pPr>
        <w:pStyle w:val="Corpodetexto"/>
        <w:spacing w:line="360" w:lineRule="auto"/>
        <w:ind w:firstLine="851"/>
        <w:jc w:val="both"/>
        <w:rPr>
          <w:color w:val="000000"/>
        </w:rPr>
      </w:pPr>
      <w:r>
        <w:rPr>
          <w:color w:val="000000"/>
        </w:rPr>
        <w:t>No que concerne à evolução da balança comercial brasileira por fator agregado, observa-se (</w:t>
      </w:r>
      <w:r w:rsidR="00542769">
        <w:rPr>
          <w:color w:val="000000"/>
        </w:rPr>
        <w:t>Figura 1</w:t>
      </w:r>
      <w:r>
        <w:rPr>
          <w:color w:val="000000"/>
        </w:rPr>
        <w:t xml:space="preserve">) que os bens básicos possuem relação direta com os termos de troca, tal fato é notável a partir de </w:t>
      </w:r>
      <w:proofErr w:type="gramStart"/>
      <w:r>
        <w:rPr>
          <w:color w:val="000000"/>
        </w:rPr>
        <w:t>2004, quando os termos de troca atingem maiores valores,</w:t>
      </w:r>
      <w:r w:rsidR="00DF75F7">
        <w:rPr>
          <w:color w:val="000000"/>
        </w:rPr>
        <w:t xml:space="preserve"> período</w:t>
      </w:r>
      <w:proofErr w:type="gramEnd"/>
      <w:r w:rsidR="00DF75F7">
        <w:rPr>
          <w:color w:val="000000"/>
        </w:rPr>
        <w:t xml:space="preserve"> em que</w:t>
      </w:r>
      <w:r>
        <w:rPr>
          <w:color w:val="000000"/>
        </w:rPr>
        <w:t xml:space="preserve"> os básicos seguem essa tendência e também aumentam</w:t>
      </w:r>
      <w:r w:rsidR="00DF75F7">
        <w:rPr>
          <w:color w:val="000000"/>
        </w:rPr>
        <w:t xml:space="preserve"> – saldo da balança comercial</w:t>
      </w:r>
      <w:r>
        <w:rPr>
          <w:color w:val="000000"/>
        </w:rPr>
        <w:t>. Já os semimanufaturados</w:t>
      </w:r>
      <w:r w:rsidR="00DF75F7">
        <w:rPr>
          <w:color w:val="000000"/>
        </w:rPr>
        <w:t>,</w:t>
      </w:r>
      <w:r>
        <w:rPr>
          <w:color w:val="000000"/>
        </w:rPr>
        <w:t xml:space="preserve"> desde 2000 apresentam um comportamento de estabilidade, foram pouco voláteis às melhorias nos termos de troca. Por outro lado, a balança comercial dos manufaturados, diferentemente dos básicos, mostrou-se inversa aos termos de troca, isto é, enquanto os termos de troca </w:t>
      </w:r>
      <w:r w:rsidR="004B571D">
        <w:rPr>
          <w:color w:val="000000"/>
        </w:rPr>
        <w:t>(</w:t>
      </w:r>
      <w:r w:rsidR="004B571D">
        <w:t>o preço relativo do bem estrangeiro e do bem doméstico</w:t>
      </w:r>
      <w:r w:rsidR="004B571D">
        <w:rPr>
          <w:color w:val="000000"/>
        </w:rPr>
        <w:t xml:space="preserve">) </w:t>
      </w:r>
      <w:r>
        <w:rPr>
          <w:color w:val="000000"/>
        </w:rPr>
        <w:t>se valorizavam, os manufaturados aumentaram seus déficits na balança comercial</w:t>
      </w:r>
      <w:r w:rsidR="003E5248">
        <w:rPr>
          <w:color w:val="000000"/>
        </w:rPr>
        <w:t xml:space="preserve"> substancialmente</w:t>
      </w:r>
      <w:r>
        <w:rPr>
          <w:color w:val="000000"/>
        </w:rPr>
        <w:t xml:space="preserve">. Pode-se inferir de então, que, o aumento dos termos de troca é análogo a uma valorização cambial, e as balanças comerciais dos básicos e manufaturados respondem a essa variação conforme a condição de Marshall-Lerner. </w:t>
      </w:r>
    </w:p>
    <w:p w:rsidR="00DF75F7" w:rsidRPr="0037316A" w:rsidRDefault="00DF75F7" w:rsidP="00EF356C">
      <w:pPr>
        <w:pStyle w:val="Corpodetexto"/>
        <w:spacing w:line="360" w:lineRule="auto"/>
        <w:ind w:firstLine="851"/>
        <w:jc w:val="both"/>
        <w:rPr>
          <w:color w:val="000000"/>
        </w:rPr>
      </w:pPr>
    </w:p>
    <w:p w:rsidR="003E5248" w:rsidRPr="00DF75F7" w:rsidRDefault="00542769" w:rsidP="00DF75F7">
      <w:pPr>
        <w:ind w:left="993" w:hanging="993"/>
        <w:jc w:val="both"/>
      </w:pPr>
      <w:r>
        <w:t>Figura 1</w:t>
      </w:r>
      <w:r w:rsidR="003E5248" w:rsidRPr="00DF75F7">
        <w:t xml:space="preserve">. Balança comercial dos básicos, semimanufaturados e manufaturados (em milhões de US$) em relação aos termos de troca (índice ano-base 05/2005=100) – </w:t>
      </w:r>
      <w:proofErr w:type="spellStart"/>
      <w:r w:rsidR="003E5248" w:rsidRPr="00DF75F7">
        <w:t>jan</w:t>
      </w:r>
      <w:proofErr w:type="spellEnd"/>
      <w:r w:rsidR="003E5248" w:rsidRPr="00DF75F7">
        <w:t>/2000 a dez/2013.</w:t>
      </w:r>
    </w:p>
    <w:p w:rsidR="003E5248" w:rsidRDefault="000016EB" w:rsidP="003E5248">
      <w:r>
        <w:rPr>
          <w:noProof/>
        </w:rPr>
        <w:drawing>
          <wp:inline distT="0" distB="0" distL="0" distR="0" wp14:anchorId="1A8D68E9" wp14:editId="3DFE6419">
            <wp:extent cx="5382490" cy="2992582"/>
            <wp:effectExtent l="0" t="0" r="27940" b="1778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5248" w:rsidRDefault="003E5248" w:rsidP="003E5248">
      <w:pPr>
        <w:pStyle w:val="Corpodetexto"/>
        <w:jc w:val="both"/>
        <w:rPr>
          <w:color w:val="000000"/>
          <w:sz w:val="20"/>
          <w:szCs w:val="20"/>
        </w:rPr>
      </w:pPr>
      <w:r>
        <w:rPr>
          <w:color w:val="000000"/>
          <w:sz w:val="20"/>
          <w:szCs w:val="20"/>
        </w:rPr>
        <w:t>Fonte: Elaborado pelos autores com dados da pesquisa</w:t>
      </w:r>
    </w:p>
    <w:p w:rsidR="003E5248" w:rsidRDefault="003E5248" w:rsidP="00EF356C">
      <w:pPr>
        <w:spacing w:line="360" w:lineRule="auto"/>
        <w:ind w:firstLine="851"/>
      </w:pPr>
    </w:p>
    <w:p w:rsidR="00262E34" w:rsidRPr="00561B83" w:rsidRDefault="003E5248" w:rsidP="00197171">
      <w:pPr>
        <w:spacing w:line="360" w:lineRule="auto"/>
        <w:ind w:firstLine="851"/>
        <w:jc w:val="both"/>
      </w:pPr>
      <w:r>
        <w:t>Diante disso, aplicadas ferramentas de análise de séries temporais, serão perseguidos o objetivo deste estudo, mensurar esta relação em termos de elasticidades.</w:t>
      </w:r>
    </w:p>
    <w:p w:rsidR="00A4107E" w:rsidRDefault="003E5248" w:rsidP="00197171">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lastRenderedPageBreak/>
        <w:t xml:space="preserve">Inicialmente, </w:t>
      </w:r>
      <w:proofErr w:type="gramStart"/>
      <w:r>
        <w:rPr>
          <w:rFonts w:ascii="Times New Roman" w:hAnsi="Times New Roman" w:cs="Times New Roman"/>
          <w:b w:val="0"/>
          <w:sz w:val="24"/>
          <w:szCs w:val="24"/>
        </w:rPr>
        <w:t>analisa-se</w:t>
      </w:r>
      <w:proofErr w:type="gramEnd"/>
      <w:r>
        <w:rPr>
          <w:rFonts w:ascii="Times New Roman" w:hAnsi="Times New Roman" w:cs="Times New Roman"/>
          <w:b w:val="0"/>
          <w:sz w:val="24"/>
          <w:szCs w:val="24"/>
        </w:rPr>
        <w:t xml:space="preserve"> as condições de </w:t>
      </w:r>
      <w:proofErr w:type="spellStart"/>
      <w:r>
        <w:rPr>
          <w:rFonts w:ascii="Times New Roman" w:hAnsi="Times New Roman" w:cs="Times New Roman"/>
          <w:b w:val="0"/>
          <w:sz w:val="24"/>
          <w:szCs w:val="24"/>
        </w:rPr>
        <w:t>estacionariedade</w:t>
      </w:r>
      <w:proofErr w:type="spellEnd"/>
      <w:r>
        <w:rPr>
          <w:rFonts w:ascii="Times New Roman" w:hAnsi="Times New Roman" w:cs="Times New Roman"/>
          <w:b w:val="0"/>
          <w:sz w:val="24"/>
          <w:szCs w:val="24"/>
        </w:rPr>
        <w:t xml:space="preserve"> das séries. </w:t>
      </w:r>
      <w:proofErr w:type="gramStart"/>
      <w:r w:rsidR="00A4107E" w:rsidRPr="00646786">
        <w:rPr>
          <w:rFonts w:ascii="Times New Roman" w:hAnsi="Times New Roman" w:cs="Times New Roman"/>
          <w:b w:val="0"/>
          <w:sz w:val="24"/>
          <w:szCs w:val="24"/>
        </w:rPr>
        <w:t>Os resultados dos testes de raiz unitária de Elliot</w:t>
      </w:r>
      <w:proofErr w:type="gramEnd"/>
      <w:r w:rsidR="00A4107E" w:rsidRPr="00646786">
        <w:rPr>
          <w:rFonts w:ascii="Times New Roman" w:hAnsi="Times New Roman" w:cs="Times New Roman"/>
          <w:b w:val="0"/>
          <w:sz w:val="24"/>
          <w:szCs w:val="24"/>
        </w:rPr>
        <w:t>, Rothenberg e Stock (1996), ou</w:t>
      </w:r>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Dickey-Fuller</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Generalized</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Least</w:t>
      </w:r>
      <w:proofErr w:type="spellEnd"/>
      <w:r w:rsidR="00A4107E" w:rsidRPr="00DF75F7">
        <w:rPr>
          <w:rFonts w:ascii="Times New Roman" w:hAnsi="Times New Roman" w:cs="Times New Roman"/>
          <w:b w:val="0"/>
          <w:i/>
          <w:sz w:val="24"/>
          <w:szCs w:val="24"/>
        </w:rPr>
        <w:t xml:space="preserve"> Square</w:t>
      </w:r>
      <w:r w:rsidR="00A4107E" w:rsidRPr="00646786">
        <w:rPr>
          <w:rFonts w:ascii="Times New Roman" w:hAnsi="Times New Roman" w:cs="Times New Roman"/>
          <w:b w:val="0"/>
          <w:sz w:val="24"/>
          <w:szCs w:val="24"/>
        </w:rPr>
        <w:t xml:space="preserve"> – DF-GLS, apresentados na </w:t>
      </w:r>
      <w:r w:rsidR="00A4107E" w:rsidRPr="00DB5EEC">
        <w:rPr>
          <w:rFonts w:ascii="Times New Roman" w:hAnsi="Times New Roman" w:cs="Times New Roman"/>
          <w:b w:val="0"/>
          <w:sz w:val="24"/>
          <w:szCs w:val="24"/>
        </w:rPr>
        <w:t>Tabela 1</w:t>
      </w:r>
      <w:r w:rsidR="00A4107E" w:rsidRPr="00646786">
        <w:rPr>
          <w:rFonts w:ascii="Times New Roman" w:hAnsi="Times New Roman" w:cs="Times New Roman"/>
          <w:b w:val="0"/>
          <w:sz w:val="24"/>
          <w:szCs w:val="24"/>
        </w:rPr>
        <w:t xml:space="preserve">, levam a concluir que as séries </w:t>
      </w:r>
      <w:r w:rsidR="00FF48F9">
        <w:rPr>
          <w:rFonts w:ascii="Times New Roman" w:hAnsi="Times New Roman" w:cs="Times New Roman"/>
          <w:b w:val="0"/>
          <w:sz w:val="24"/>
          <w:szCs w:val="24"/>
        </w:rPr>
        <w:t>balança comercial dos básicos (BCB)</w:t>
      </w:r>
      <w:r w:rsidR="00A4107E" w:rsidRPr="00646786">
        <w:rPr>
          <w:rFonts w:ascii="Times New Roman" w:hAnsi="Times New Roman" w:cs="Times New Roman"/>
          <w:b w:val="0"/>
          <w:sz w:val="24"/>
          <w:szCs w:val="24"/>
        </w:rPr>
        <w:t xml:space="preserve">, </w:t>
      </w:r>
      <w:r w:rsidR="00FF48F9">
        <w:rPr>
          <w:rFonts w:ascii="Times New Roman" w:hAnsi="Times New Roman" w:cs="Times New Roman"/>
          <w:b w:val="0"/>
          <w:sz w:val="24"/>
          <w:szCs w:val="24"/>
        </w:rPr>
        <w:t>balança comercial dos semimanufaturados (BCS)</w:t>
      </w:r>
      <w:r w:rsidR="00A4107E" w:rsidRPr="00646786">
        <w:rPr>
          <w:rFonts w:ascii="Times New Roman" w:hAnsi="Times New Roman" w:cs="Times New Roman"/>
          <w:b w:val="0"/>
          <w:sz w:val="24"/>
          <w:szCs w:val="24"/>
        </w:rPr>
        <w:t xml:space="preserve">, </w:t>
      </w:r>
      <w:r w:rsidR="005A3206">
        <w:rPr>
          <w:rFonts w:ascii="Times New Roman" w:hAnsi="Times New Roman" w:cs="Times New Roman"/>
          <w:b w:val="0"/>
          <w:sz w:val="24"/>
          <w:szCs w:val="24"/>
        </w:rPr>
        <w:t>balança comercial dos manufaturados</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BCM</w:t>
      </w:r>
      <w:r w:rsidR="00DD5F20">
        <w:rPr>
          <w:rFonts w:ascii="Times New Roman" w:hAnsi="Times New Roman" w:cs="Times New Roman"/>
          <w:b w:val="0"/>
          <w:sz w:val="24"/>
          <w:szCs w:val="24"/>
        </w:rPr>
        <w:t>)</w:t>
      </w:r>
      <w:r w:rsidR="005A3206">
        <w:rPr>
          <w:rFonts w:ascii="Times New Roman" w:hAnsi="Times New Roman" w:cs="Times New Roman"/>
          <w:b w:val="0"/>
          <w:sz w:val="24"/>
          <w:szCs w:val="24"/>
        </w:rPr>
        <w:t xml:space="preserve">, </w:t>
      </w:r>
      <w:r w:rsidR="00D83C1F">
        <w:rPr>
          <w:rFonts w:ascii="Times New Roman" w:hAnsi="Times New Roman" w:cs="Times New Roman"/>
          <w:b w:val="0"/>
          <w:sz w:val="24"/>
          <w:szCs w:val="24"/>
        </w:rPr>
        <w:t xml:space="preserve">Produto Interno Bruto </w:t>
      </w:r>
      <w:r w:rsidR="005A3206">
        <w:rPr>
          <w:rFonts w:ascii="Times New Roman" w:hAnsi="Times New Roman" w:cs="Times New Roman"/>
          <w:b w:val="0"/>
          <w:sz w:val="24"/>
          <w:szCs w:val="24"/>
        </w:rPr>
        <w:t xml:space="preserve">mundial (PIB M), </w:t>
      </w:r>
      <w:r w:rsidR="00D83C1F">
        <w:rPr>
          <w:rFonts w:ascii="Times New Roman" w:hAnsi="Times New Roman" w:cs="Times New Roman"/>
          <w:b w:val="0"/>
          <w:sz w:val="24"/>
          <w:szCs w:val="24"/>
        </w:rPr>
        <w:t xml:space="preserve">Produto Interno Brasileiro </w:t>
      </w:r>
      <w:r w:rsidR="005A3206">
        <w:rPr>
          <w:rFonts w:ascii="Times New Roman" w:hAnsi="Times New Roman" w:cs="Times New Roman"/>
          <w:b w:val="0"/>
          <w:sz w:val="24"/>
          <w:szCs w:val="24"/>
        </w:rPr>
        <w:t xml:space="preserve">(PIB B) </w:t>
      </w:r>
      <w:r w:rsidR="00A4107E" w:rsidRPr="00646786">
        <w:rPr>
          <w:rFonts w:ascii="Times New Roman" w:hAnsi="Times New Roman" w:cs="Times New Roman"/>
          <w:b w:val="0"/>
          <w:sz w:val="24"/>
          <w:szCs w:val="24"/>
        </w:rPr>
        <w:t xml:space="preserve">e </w:t>
      </w:r>
      <w:r w:rsidR="005A3206">
        <w:rPr>
          <w:rFonts w:ascii="Times New Roman" w:hAnsi="Times New Roman" w:cs="Times New Roman"/>
          <w:b w:val="0"/>
          <w:sz w:val="24"/>
          <w:szCs w:val="24"/>
        </w:rPr>
        <w:t>termos de troca</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TT</w:t>
      </w:r>
      <w:r w:rsidR="00DD5F20">
        <w:rPr>
          <w:rFonts w:ascii="Times New Roman" w:hAnsi="Times New Roman" w:cs="Times New Roman"/>
          <w:b w:val="0"/>
          <w:sz w:val="24"/>
          <w:szCs w:val="24"/>
        </w:rPr>
        <w:t>)</w:t>
      </w:r>
      <w:r w:rsidR="00A4107E" w:rsidRPr="00646786">
        <w:rPr>
          <w:rFonts w:ascii="Times New Roman" w:hAnsi="Times New Roman" w:cs="Times New Roman"/>
          <w:b w:val="0"/>
          <w:sz w:val="24"/>
          <w:szCs w:val="24"/>
        </w:rPr>
        <w:t xml:space="preserve"> são integradas de ordem um – I(1). Não se pode rejeitar a hipótese nula de que há uma raiz unitária nestas séries. Con</w:t>
      </w:r>
      <w:r w:rsidR="006A6DF2">
        <w:rPr>
          <w:rFonts w:ascii="Times New Roman" w:hAnsi="Times New Roman" w:cs="Times New Roman"/>
          <w:b w:val="0"/>
          <w:sz w:val="24"/>
          <w:szCs w:val="24"/>
        </w:rPr>
        <w:t>clui-se, então, que é necessária</w:t>
      </w:r>
      <w:r w:rsidR="00A4107E" w:rsidRPr="00646786">
        <w:rPr>
          <w:rFonts w:ascii="Times New Roman" w:hAnsi="Times New Roman" w:cs="Times New Roman"/>
          <w:b w:val="0"/>
          <w:sz w:val="24"/>
          <w:szCs w:val="24"/>
        </w:rPr>
        <w:t xml:space="preserve"> a aplicação de uma diferença de ordem um para torná-las estacionárias</w:t>
      </w:r>
      <w:r w:rsidR="00646786">
        <w:rPr>
          <w:rFonts w:ascii="Times New Roman" w:hAnsi="Times New Roman" w:cs="Times New Roman"/>
          <w:b w:val="0"/>
          <w:sz w:val="24"/>
          <w:szCs w:val="24"/>
        </w:rPr>
        <w:t>.</w:t>
      </w:r>
      <w:r w:rsidR="00231459">
        <w:rPr>
          <w:rFonts w:ascii="Times New Roman" w:hAnsi="Times New Roman" w:cs="Times New Roman"/>
          <w:b w:val="0"/>
          <w:sz w:val="24"/>
          <w:szCs w:val="24"/>
        </w:rPr>
        <w:t xml:space="preserve"> Cumpre mencionar que </w:t>
      </w:r>
      <w:r w:rsidR="00B501CC">
        <w:rPr>
          <w:rFonts w:ascii="Times New Roman" w:hAnsi="Times New Roman" w:cs="Times New Roman"/>
          <w:b w:val="0"/>
          <w:sz w:val="24"/>
          <w:szCs w:val="24"/>
        </w:rPr>
        <w:t>par</w:t>
      </w:r>
      <w:r w:rsidR="00231459">
        <w:rPr>
          <w:rFonts w:ascii="Times New Roman" w:hAnsi="Times New Roman" w:cs="Times New Roman"/>
          <w:b w:val="0"/>
          <w:sz w:val="24"/>
          <w:szCs w:val="24"/>
        </w:rPr>
        <w:t xml:space="preserve">a </w:t>
      </w:r>
      <w:r w:rsidR="00B501CC">
        <w:rPr>
          <w:rFonts w:ascii="Times New Roman" w:hAnsi="Times New Roman" w:cs="Times New Roman"/>
          <w:b w:val="0"/>
          <w:sz w:val="24"/>
          <w:szCs w:val="24"/>
        </w:rPr>
        <w:t xml:space="preserve">a </w:t>
      </w:r>
      <w:r w:rsidR="00231459">
        <w:rPr>
          <w:rFonts w:ascii="Times New Roman" w:hAnsi="Times New Roman" w:cs="Times New Roman"/>
          <w:b w:val="0"/>
          <w:sz w:val="24"/>
          <w:szCs w:val="24"/>
        </w:rPr>
        <w:t xml:space="preserve">variável BCB </w:t>
      </w:r>
      <w:r w:rsidR="00587B1A">
        <w:rPr>
          <w:rFonts w:ascii="Times New Roman" w:hAnsi="Times New Roman" w:cs="Times New Roman"/>
          <w:b w:val="0"/>
          <w:sz w:val="24"/>
          <w:szCs w:val="24"/>
        </w:rPr>
        <w:t xml:space="preserve">(modelo </w:t>
      </w:r>
      <w:proofErr w:type="gramStart"/>
      <w:r w:rsidR="00587B1A">
        <w:rPr>
          <w:rFonts w:ascii="Times New Roman" w:hAnsi="Times New Roman" w:cs="Times New Roman"/>
          <w:b w:val="0"/>
          <w:sz w:val="24"/>
          <w:szCs w:val="24"/>
        </w:rPr>
        <w:t>2</w:t>
      </w:r>
      <w:proofErr w:type="gramEnd"/>
      <w:r w:rsidR="00587B1A">
        <w:rPr>
          <w:rFonts w:ascii="Times New Roman" w:hAnsi="Times New Roman" w:cs="Times New Roman"/>
          <w:b w:val="0"/>
          <w:sz w:val="24"/>
          <w:szCs w:val="24"/>
        </w:rPr>
        <w:t>) rejeita</w:t>
      </w:r>
      <w:r w:rsidR="00B501CC">
        <w:rPr>
          <w:rFonts w:ascii="Times New Roman" w:hAnsi="Times New Roman" w:cs="Times New Roman"/>
          <w:b w:val="0"/>
          <w:sz w:val="24"/>
          <w:szCs w:val="24"/>
        </w:rPr>
        <w:t>-se</w:t>
      </w:r>
      <w:r w:rsidR="00587B1A">
        <w:rPr>
          <w:rFonts w:ascii="Times New Roman" w:hAnsi="Times New Roman" w:cs="Times New Roman"/>
          <w:b w:val="0"/>
          <w:sz w:val="24"/>
          <w:szCs w:val="24"/>
        </w:rPr>
        <w:t xml:space="preserve"> a hipótese nula de uma raiz unitária</w:t>
      </w:r>
      <w:r w:rsidR="00D83C1F">
        <w:rPr>
          <w:rFonts w:ascii="Times New Roman" w:hAnsi="Times New Roman" w:cs="Times New Roman"/>
          <w:b w:val="0"/>
          <w:sz w:val="24"/>
          <w:szCs w:val="24"/>
        </w:rPr>
        <w:t xml:space="preserve">, mas não para o modelo 1, </w:t>
      </w:r>
      <w:r w:rsidR="000D2539">
        <w:rPr>
          <w:rFonts w:ascii="Times New Roman" w:hAnsi="Times New Roman" w:cs="Times New Roman"/>
          <w:b w:val="0"/>
          <w:sz w:val="24"/>
          <w:szCs w:val="24"/>
        </w:rPr>
        <w:t>de tal forma o teste</w:t>
      </w:r>
      <w:r w:rsidR="00D83C1F">
        <w:rPr>
          <w:rFonts w:ascii="Times New Roman" w:hAnsi="Times New Roman" w:cs="Times New Roman"/>
          <w:b w:val="0"/>
          <w:sz w:val="24"/>
          <w:szCs w:val="24"/>
        </w:rPr>
        <w:t xml:space="preserve"> não é conclusivo. </w:t>
      </w:r>
    </w:p>
    <w:p w:rsidR="00561B83" w:rsidRPr="00561B83" w:rsidRDefault="00561B83" w:rsidP="00561B83"/>
    <w:p w:rsidR="00BD6A90" w:rsidRPr="00D459CB" w:rsidRDefault="00BD6A90" w:rsidP="00D459CB">
      <w:pPr>
        <w:pStyle w:val="Ttulo1"/>
        <w:spacing w:before="0" w:after="0"/>
        <w:ind w:left="993" w:hanging="1169"/>
        <w:rPr>
          <w:rFonts w:ascii="Times New Roman" w:hAnsi="Times New Roman"/>
          <w:b w:val="0"/>
          <w:bCs w:val="0"/>
          <w:sz w:val="24"/>
          <w:szCs w:val="24"/>
        </w:rPr>
      </w:pPr>
      <w:r w:rsidRPr="00D459CB">
        <w:rPr>
          <w:rFonts w:ascii="Times New Roman" w:hAnsi="Times New Roman"/>
          <w:b w:val="0"/>
          <w:bCs w:val="0"/>
          <w:sz w:val="24"/>
          <w:szCs w:val="24"/>
        </w:rPr>
        <w:t xml:space="preserve">Tabela 1 – </w:t>
      </w:r>
      <w:proofErr w:type="gramStart"/>
      <w:r w:rsidRPr="00D459CB">
        <w:rPr>
          <w:rFonts w:ascii="Times New Roman" w:hAnsi="Times New Roman"/>
          <w:b w:val="0"/>
          <w:bCs w:val="0"/>
          <w:sz w:val="24"/>
          <w:szCs w:val="24"/>
        </w:rPr>
        <w:t>Resultados dos testes de raiz unitária de Elliott</w:t>
      </w:r>
      <w:proofErr w:type="gramEnd"/>
      <w:r w:rsidRPr="00D459CB">
        <w:rPr>
          <w:rFonts w:ascii="Times New Roman" w:hAnsi="Times New Roman"/>
          <w:b w:val="0"/>
          <w:bCs w:val="0"/>
          <w:sz w:val="24"/>
          <w:szCs w:val="24"/>
        </w:rPr>
        <w:t>-Rothenberg-Stock –</w:t>
      </w:r>
      <w:r w:rsidRPr="00D459CB">
        <w:rPr>
          <w:rFonts w:ascii="Times New Roman" w:hAnsi="Times New Roman" w:cs="Times New Roman"/>
          <w:b w:val="0"/>
          <w:sz w:val="24"/>
          <w:szCs w:val="24"/>
        </w:rPr>
        <w:t xml:space="preserve"> </w:t>
      </w:r>
      <w:r w:rsidRPr="00D459CB">
        <w:rPr>
          <w:rFonts w:ascii="Times New Roman" w:hAnsi="Times New Roman"/>
          <w:b w:val="0"/>
          <w:bCs w:val="0"/>
          <w:sz w:val="24"/>
          <w:szCs w:val="24"/>
        </w:rPr>
        <w:t>DF-GLS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r>
              <w:rPr>
                <w:sz w:val="20"/>
                <w:szCs w:val="20"/>
              </w:rPr>
              <w:t>Variável</w:t>
            </w:r>
          </w:p>
        </w:tc>
        <w:tc>
          <w:tcPr>
            <w:tcW w:w="537" w:type="dxa"/>
            <w:tcBorders>
              <w:top w:val="single" w:sz="4" w:space="0" w:color="auto"/>
              <w:bottom w:val="single" w:sz="4" w:space="0" w:color="auto"/>
            </w:tcBorders>
          </w:tcPr>
          <w:p w:rsidR="00BD6A90" w:rsidRDefault="00BD6A90" w:rsidP="00561B83">
            <w:pPr>
              <w:jc w:val="center"/>
              <w:rPr>
                <w:sz w:val="20"/>
                <w:szCs w:val="20"/>
              </w:rPr>
            </w:pP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1</w:t>
            </w:r>
            <w:proofErr w:type="gramEnd"/>
          </w:p>
          <w:p w:rsidR="00BD6A90" w:rsidRDefault="00D83C1F" w:rsidP="00561B83">
            <w:pPr>
              <w:jc w:val="center"/>
              <w:rPr>
                <w:sz w:val="20"/>
                <w:szCs w:val="20"/>
              </w:rPr>
            </w:pPr>
            <w:r>
              <w:rPr>
                <w:sz w:val="20"/>
                <w:szCs w:val="20"/>
              </w:rPr>
              <w:t>Com constante</w:t>
            </w:r>
          </w:p>
        </w:tc>
        <w:tc>
          <w:tcPr>
            <w:tcW w:w="600" w:type="dxa"/>
            <w:tcBorders>
              <w:top w:val="single" w:sz="4" w:space="0" w:color="auto"/>
              <w:bottom w:val="single" w:sz="4" w:space="0" w:color="auto"/>
            </w:tcBorders>
          </w:tcPr>
          <w:p w:rsidR="00BD6A90" w:rsidRDefault="00BD6A90" w:rsidP="00561B83">
            <w:pPr>
              <w:jc w:val="center"/>
              <w:rPr>
                <w:sz w:val="20"/>
                <w:szCs w:val="20"/>
              </w:rPr>
            </w:pP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2</w:t>
            </w:r>
            <w:proofErr w:type="gramEnd"/>
          </w:p>
          <w:p w:rsidR="00BD6A90" w:rsidRDefault="00D83C1F" w:rsidP="00561B83">
            <w:pPr>
              <w:jc w:val="center"/>
              <w:rPr>
                <w:sz w:val="20"/>
                <w:szCs w:val="20"/>
              </w:rPr>
            </w:pPr>
            <w:r>
              <w:rPr>
                <w:sz w:val="20"/>
                <w:szCs w:val="20"/>
              </w:rPr>
              <w:t>Com constante e tendência</w:t>
            </w:r>
          </w:p>
        </w:tc>
      </w:tr>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p>
        </w:tc>
        <w:tc>
          <w:tcPr>
            <w:tcW w:w="537"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c>
          <w:tcPr>
            <w:tcW w:w="600"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r>
      <w:tr w:rsidR="00BD6A90">
        <w:trPr>
          <w:jc w:val="center"/>
        </w:trPr>
        <w:tc>
          <w:tcPr>
            <w:tcW w:w="2674" w:type="dxa"/>
            <w:tcBorders>
              <w:top w:val="single" w:sz="4" w:space="0" w:color="auto"/>
            </w:tcBorders>
          </w:tcPr>
          <w:p w:rsidR="00BD6A90" w:rsidRDefault="00DA2033" w:rsidP="00DA2033">
            <w:pPr>
              <w:rPr>
                <w:sz w:val="20"/>
                <w:szCs w:val="20"/>
              </w:rPr>
            </w:pPr>
            <w:r>
              <w:rPr>
                <w:sz w:val="20"/>
                <w:szCs w:val="20"/>
              </w:rPr>
              <w:t>BC</w:t>
            </w:r>
            <w:r w:rsidR="00FF48F9">
              <w:rPr>
                <w:sz w:val="20"/>
                <w:szCs w:val="20"/>
              </w:rPr>
              <w:t>B</w:t>
            </w:r>
          </w:p>
        </w:tc>
        <w:tc>
          <w:tcPr>
            <w:tcW w:w="537" w:type="dxa"/>
            <w:tcBorders>
              <w:top w:val="single" w:sz="4" w:space="0" w:color="auto"/>
            </w:tcBorders>
          </w:tcPr>
          <w:p w:rsidR="00BD6A90" w:rsidRDefault="00CB7DFA" w:rsidP="00561B83">
            <w:pPr>
              <w:jc w:val="center"/>
              <w:rPr>
                <w:sz w:val="20"/>
                <w:szCs w:val="20"/>
              </w:rPr>
            </w:pPr>
            <w:proofErr w:type="gramStart"/>
            <w:r>
              <w:rPr>
                <w:sz w:val="20"/>
                <w:szCs w:val="20"/>
              </w:rPr>
              <w:t>6</w:t>
            </w:r>
            <w:proofErr w:type="gramEnd"/>
          </w:p>
        </w:tc>
        <w:tc>
          <w:tcPr>
            <w:tcW w:w="2400" w:type="dxa"/>
            <w:tcBorders>
              <w:top w:val="single" w:sz="4" w:space="0" w:color="auto"/>
            </w:tcBorders>
          </w:tcPr>
          <w:p w:rsidR="00BD6A90" w:rsidRDefault="00DA2033" w:rsidP="00DA2033">
            <w:pPr>
              <w:jc w:val="center"/>
              <w:rPr>
                <w:sz w:val="20"/>
                <w:szCs w:val="20"/>
              </w:rPr>
            </w:pPr>
            <w:r>
              <w:rPr>
                <w:sz w:val="20"/>
                <w:szCs w:val="20"/>
              </w:rPr>
              <w:t>-1</w:t>
            </w:r>
            <w:r w:rsidR="004736EA">
              <w:rPr>
                <w:sz w:val="20"/>
                <w:szCs w:val="20"/>
              </w:rPr>
              <w:t>,</w:t>
            </w:r>
            <w:r>
              <w:rPr>
                <w:sz w:val="20"/>
                <w:szCs w:val="20"/>
              </w:rPr>
              <w:t>10</w:t>
            </w:r>
            <w:r w:rsidR="008E38D6">
              <w:rPr>
                <w:sz w:val="20"/>
                <w:szCs w:val="20"/>
              </w:rPr>
              <w:t>***</w:t>
            </w:r>
          </w:p>
        </w:tc>
        <w:tc>
          <w:tcPr>
            <w:tcW w:w="600" w:type="dxa"/>
            <w:tcBorders>
              <w:top w:val="single" w:sz="4" w:space="0" w:color="auto"/>
            </w:tcBorders>
          </w:tcPr>
          <w:p w:rsidR="00BD6A90" w:rsidRDefault="00C97843" w:rsidP="00561B83">
            <w:pPr>
              <w:jc w:val="center"/>
              <w:rPr>
                <w:sz w:val="20"/>
                <w:szCs w:val="20"/>
              </w:rPr>
            </w:pPr>
            <w:proofErr w:type="gramStart"/>
            <w:r>
              <w:rPr>
                <w:sz w:val="20"/>
                <w:szCs w:val="20"/>
              </w:rPr>
              <w:t>2</w:t>
            </w:r>
            <w:proofErr w:type="gramEnd"/>
          </w:p>
        </w:tc>
        <w:tc>
          <w:tcPr>
            <w:tcW w:w="2419" w:type="dxa"/>
            <w:tcBorders>
              <w:top w:val="single" w:sz="4" w:space="0" w:color="auto"/>
            </w:tcBorders>
          </w:tcPr>
          <w:p w:rsidR="00BD6A90" w:rsidRDefault="00C97843" w:rsidP="00561B83">
            <w:pPr>
              <w:jc w:val="center"/>
              <w:rPr>
                <w:sz w:val="20"/>
                <w:szCs w:val="20"/>
              </w:rPr>
            </w:pPr>
            <w:r>
              <w:rPr>
                <w:sz w:val="20"/>
                <w:szCs w:val="20"/>
              </w:rPr>
              <w:t>-4,77</w:t>
            </w:r>
          </w:p>
        </w:tc>
      </w:tr>
      <w:tr w:rsidR="00BD6A90">
        <w:trPr>
          <w:jc w:val="center"/>
        </w:trPr>
        <w:tc>
          <w:tcPr>
            <w:tcW w:w="2674" w:type="dxa"/>
          </w:tcPr>
          <w:p w:rsidR="00BD6A90" w:rsidRDefault="005A3206" w:rsidP="005A3206">
            <w:pPr>
              <w:rPr>
                <w:sz w:val="20"/>
                <w:szCs w:val="20"/>
              </w:rPr>
            </w:pPr>
            <w:r>
              <w:rPr>
                <w:sz w:val="20"/>
                <w:szCs w:val="20"/>
              </w:rPr>
              <w:t>BCS</w:t>
            </w:r>
          </w:p>
        </w:tc>
        <w:tc>
          <w:tcPr>
            <w:tcW w:w="537" w:type="dxa"/>
          </w:tcPr>
          <w:p w:rsidR="00BD6A90" w:rsidRDefault="00CB7DFA" w:rsidP="00561B83">
            <w:pPr>
              <w:jc w:val="center"/>
              <w:rPr>
                <w:sz w:val="20"/>
                <w:szCs w:val="20"/>
              </w:rPr>
            </w:pPr>
            <w:proofErr w:type="gramStart"/>
            <w:r>
              <w:rPr>
                <w:sz w:val="20"/>
                <w:szCs w:val="20"/>
              </w:rPr>
              <w:t>6</w:t>
            </w:r>
            <w:proofErr w:type="gramEnd"/>
          </w:p>
        </w:tc>
        <w:tc>
          <w:tcPr>
            <w:tcW w:w="2400" w:type="dxa"/>
          </w:tcPr>
          <w:p w:rsidR="00BD6A90" w:rsidRDefault="00DA2033" w:rsidP="00CB7DFA">
            <w:pPr>
              <w:jc w:val="center"/>
              <w:rPr>
                <w:sz w:val="20"/>
                <w:szCs w:val="20"/>
              </w:rPr>
            </w:pPr>
            <w:r>
              <w:rPr>
                <w:sz w:val="20"/>
                <w:szCs w:val="20"/>
              </w:rPr>
              <w:t>-</w:t>
            </w:r>
            <w:r w:rsidR="00CB7DFA">
              <w:rPr>
                <w:sz w:val="20"/>
                <w:szCs w:val="20"/>
              </w:rPr>
              <w:t>1,93**</w:t>
            </w:r>
          </w:p>
        </w:tc>
        <w:tc>
          <w:tcPr>
            <w:tcW w:w="600" w:type="dxa"/>
          </w:tcPr>
          <w:p w:rsidR="00BD6A90" w:rsidRDefault="00476F75" w:rsidP="00561B83">
            <w:pPr>
              <w:jc w:val="center"/>
              <w:rPr>
                <w:sz w:val="20"/>
                <w:szCs w:val="20"/>
              </w:rPr>
            </w:pPr>
            <w:proofErr w:type="gramStart"/>
            <w:r>
              <w:rPr>
                <w:sz w:val="20"/>
                <w:szCs w:val="20"/>
              </w:rPr>
              <w:t>6</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3,09</w:t>
            </w:r>
            <w:r w:rsidR="00CB7DFA">
              <w:rPr>
                <w:sz w:val="20"/>
                <w:szCs w:val="20"/>
              </w:rPr>
              <w:t>*</w:t>
            </w:r>
          </w:p>
        </w:tc>
      </w:tr>
      <w:tr w:rsidR="00BD6A90">
        <w:trPr>
          <w:jc w:val="center"/>
        </w:trPr>
        <w:tc>
          <w:tcPr>
            <w:tcW w:w="2674" w:type="dxa"/>
          </w:tcPr>
          <w:p w:rsidR="00BD6A90" w:rsidRDefault="00476F75" w:rsidP="005A3206">
            <w:pPr>
              <w:rPr>
                <w:sz w:val="20"/>
                <w:szCs w:val="20"/>
              </w:rPr>
            </w:pPr>
            <w:r>
              <w:rPr>
                <w:sz w:val="20"/>
                <w:szCs w:val="20"/>
              </w:rPr>
              <w:t>BC</w:t>
            </w:r>
            <w:r w:rsidR="005A3206">
              <w:rPr>
                <w:sz w:val="20"/>
                <w:szCs w:val="20"/>
              </w:rPr>
              <w:t>M</w:t>
            </w:r>
          </w:p>
        </w:tc>
        <w:tc>
          <w:tcPr>
            <w:tcW w:w="537" w:type="dxa"/>
          </w:tcPr>
          <w:p w:rsidR="00BD6A90" w:rsidRDefault="00476F75" w:rsidP="00561B83">
            <w:pPr>
              <w:jc w:val="center"/>
              <w:rPr>
                <w:sz w:val="20"/>
                <w:szCs w:val="20"/>
              </w:rPr>
            </w:pPr>
            <w:proofErr w:type="gramStart"/>
            <w:r>
              <w:rPr>
                <w:sz w:val="20"/>
                <w:szCs w:val="20"/>
              </w:rPr>
              <w:t>2</w:t>
            </w:r>
            <w:proofErr w:type="gramEnd"/>
          </w:p>
        </w:tc>
        <w:tc>
          <w:tcPr>
            <w:tcW w:w="2400" w:type="dxa"/>
          </w:tcPr>
          <w:p w:rsidR="00BD6A90" w:rsidRDefault="00C97843" w:rsidP="00476F75">
            <w:pPr>
              <w:jc w:val="center"/>
              <w:rPr>
                <w:sz w:val="20"/>
                <w:szCs w:val="20"/>
              </w:rPr>
            </w:pPr>
            <w:r>
              <w:rPr>
                <w:sz w:val="20"/>
                <w:szCs w:val="20"/>
              </w:rPr>
              <w:t>-</w:t>
            </w:r>
            <w:r w:rsidR="00476F75">
              <w:rPr>
                <w:sz w:val="20"/>
                <w:szCs w:val="20"/>
              </w:rPr>
              <w:t>0</w:t>
            </w:r>
            <w:r>
              <w:rPr>
                <w:sz w:val="20"/>
                <w:szCs w:val="20"/>
              </w:rPr>
              <w:t>,</w:t>
            </w:r>
            <w:r w:rsidR="00476F75">
              <w:rPr>
                <w:sz w:val="20"/>
                <w:szCs w:val="20"/>
              </w:rPr>
              <w:t>64</w:t>
            </w:r>
            <w:r w:rsidR="00CB7DFA">
              <w:rPr>
                <w:sz w:val="20"/>
                <w:szCs w:val="20"/>
              </w:rPr>
              <w:t>***</w:t>
            </w:r>
          </w:p>
        </w:tc>
        <w:tc>
          <w:tcPr>
            <w:tcW w:w="600" w:type="dxa"/>
          </w:tcPr>
          <w:p w:rsidR="00BD6A90" w:rsidRDefault="00476F75" w:rsidP="00561B83">
            <w:pPr>
              <w:jc w:val="center"/>
              <w:rPr>
                <w:sz w:val="20"/>
                <w:szCs w:val="20"/>
              </w:rPr>
            </w:pPr>
            <w:proofErr w:type="gramStart"/>
            <w:r>
              <w:rPr>
                <w:sz w:val="20"/>
                <w:szCs w:val="20"/>
              </w:rPr>
              <w:t>2</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0,73</w:t>
            </w:r>
            <w:r w:rsidR="00CB7DFA">
              <w:rPr>
                <w:sz w:val="20"/>
                <w:szCs w:val="20"/>
              </w:rPr>
              <w:t>***</w:t>
            </w:r>
          </w:p>
        </w:tc>
      </w:tr>
      <w:tr w:rsidR="00BD6A90">
        <w:trPr>
          <w:jc w:val="center"/>
        </w:trPr>
        <w:tc>
          <w:tcPr>
            <w:tcW w:w="2674" w:type="dxa"/>
          </w:tcPr>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M</w:t>
            </w:r>
          </w:p>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B</w:t>
            </w:r>
          </w:p>
          <w:p w:rsidR="00DA2033" w:rsidRPr="005A3206" w:rsidRDefault="00DA2033" w:rsidP="005A3206">
            <w:pPr>
              <w:rPr>
                <w:sz w:val="20"/>
                <w:szCs w:val="20"/>
                <w:lang w:val="en-US"/>
              </w:rPr>
            </w:pPr>
            <w:r w:rsidRPr="005A3206">
              <w:rPr>
                <w:sz w:val="20"/>
                <w:szCs w:val="20"/>
                <w:lang w:val="en-US"/>
              </w:rPr>
              <w:t>T</w:t>
            </w:r>
            <w:r w:rsidR="005A3206" w:rsidRPr="005A3206">
              <w:rPr>
                <w:sz w:val="20"/>
                <w:szCs w:val="20"/>
                <w:lang w:val="en-US"/>
              </w:rPr>
              <w:t>T</w:t>
            </w:r>
          </w:p>
        </w:tc>
        <w:tc>
          <w:tcPr>
            <w:tcW w:w="537" w:type="dxa"/>
          </w:tcPr>
          <w:p w:rsidR="00BD6A90" w:rsidRDefault="00DA2033" w:rsidP="00561B83">
            <w:pPr>
              <w:jc w:val="center"/>
              <w:rPr>
                <w:sz w:val="20"/>
                <w:szCs w:val="20"/>
              </w:rPr>
            </w:pPr>
            <w:proofErr w:type="gramStart"/>
            <w:r>
              <w:rPr>
                <w:sz w:val="20"/>
                <w:szCs w:val="20"/>
              </w:rPr>
              <w:t>5</w:t>
            </w:r>
            <w:proofErr w:type="gramEnd"/>
          </w:p>
          <w:p w:rsidR="00DA2033" w:rsidRDefault="00CB7DFA" w:rsidP="00561B83">
            <w:pPr>
              <w:jc w:val="center"/>
              <w:rPr>
                <w:sz w:val="20"/>
                <w:szCs w:val="20"/>
              </w:rPr>
            </w:pPr>
            <w:proofErr w:type="gramStart"/>
            <w:r>
              <w:rPr>
                <w:sz w:val="20"/>
                <w:szCs w:val="20"/>
              </w:rPr>
              <w:t>6</w:t>
            </w:r>
            <w:proofErr w:type="gramEnd"/>
          </w:p>
          <w:p w:rsidR="00DA2033" w:rsidRDefault="00DA2033" w:rsidP="00561B83">
            <w:pPr>
              <w:jc w:val="center"/>
              <w:rPr>
                <w:sz w:val="20"/>
                <w:szCs w:val="20"/>
              </w:rPr>
            </w:pPr>
            <w:proofErr w:type="gramStart"/>
            <w:r>
              <w:rPr>
                <w:sz w:val="20"/>
                <w:szCs w:val="20"/>
              </w:rPr>
              <w:t>2</w:t>
            </w:r>
            <w:proofErr w:type="gramEnd"/>
          </w:p>
        </w:tc>
        <w:tc>
          <w:tcPr>
            <w:tcW w:w="2400" w:type="dxa"/>
          </w:tcPr>
          <w:p w:rsidR="00BD6A90" w:rsidRDefault="00A4107E" w:rsidP="00561B83">
            <w:pPr>
              <w:jc w:val="center"/>
              <w:rPr>
                <w:sz w:val="20"/>
                <w:szCs w:val="20"/>
              </w:rPr>
            </w:pPr>
            <w:r>
              <w:rPr>
                <w:sz w:val="20"/>
                <w:szCs w:val="20"/>
              </w:rPr>
              <w:t>-</w:t>
            </w:r>
            <w:r w:rsidR="00C97843">
              <w:rPr>
                <w:sz w:val="20"/>
                <w:szCs w:val="20"/>
              </w:rPr>
              <w:t>0,0</w:t>
            </w:r>
            <w:r w:rsidR="00CB7DFA">
              <w:rPr>
                <w:sz w:val="20"/>
                <w:szCs w:val="20"/>
              </w:rPr>
              <w:t>2***</w:t>
            </w:r>
          </w:p>
          <w:p w:rsidR="00C97843" w:rsidRDefault="00C97843" w:rsidP="00561B83">
            <w:pPr>
              <w:jc w:val="center"/>
              <w:rPr>
                <w:sz w:val="20"/>
                <w:szCs w:val="20"/>
              </w:rPr>
            </w:pPr>
            <w:r>
              <w:rPr>
                <w:sz w:val="20"/>
                <w:szCs w:val="20"/>
              </w:rPr>
              <w:t>-</w:t>
            </w:r>
            <w:r w:rsidR="00CB7DFA">
              <w:rPr>
                <w:sz w:val="20"/>
                <w:szCs w:val="20"/>
              </w:rPr>
              <w:t>0,74***</w:t>
            </w:r>
          </w:p>
          <w:p w:rsidR="00C97843" w:rsidRDefault="00C97843" w:rsidP="00561B83">
            <w:pPr>
              <w:jc w:val="center"/>
              <w:rPr>
                <w:sz w:val="20"/>
                <w:szCs w:val="20"/>
              </w:rPr>
            </w:pPr>
            <w:r>
              <w:rPr>
                <w:sz w:val="20"/>
                <w:szCs w:val="20"/>
              </w:rPr>
              <w:t>-0,19</w:t>
            </w:r>
            <w:r w:rsidR="00CB7DFA">
              <w:rPr>
                <w:sz w:val="20"/>
                <w:szCs w:val="20"/>
              </w:rPr>
              <w:t>***</w:t>
            </w:r>
          </w:p>
        </w:tc>
        <w:tc>
          <w:tcPr>
            <w:tcW w:w="600" w:type="dxa"/>
          </w:tcPr>
          <w:p w:rsidR="00BD6A90" w:rsidRDefault="00CB7DFA" w:rsidP="00561B83">
            <w:pPr>
              <w:jc w:val="center"/>
              <w:rPr>
                <w:sz w:val="20"/>
                <w:szCs w:val="20"/>
              </w:rPr>
            </w:pPr>
            <w:proofErr w:type="gramStart"/>
            <w:r>
              <w:rPr>
                <w:sz w:val="20"/>
                <w:szCs w:val="20"/>
              </w:rPr>
              <w:t>6</w:t>
            </w:r>
            <w:proofErr w:type="gramEnd"/>
          </w:p>
          <w:p w:rsidR="00C97843" w:rsidRDefault="00C97843" w:rsidP="00561B83">
            <w:pPr>
              <w:jc w:val="center"/>
              <w:rPr>
                <w:sz w:val="20"/>
                <w:szCs w:val="20"/>
              </w:rPr>
            </w:pPr>
            <w:proofErr w:type="gramStart"/>
            <w:r>
              <w:rPr>
                <w:sz w:val="20"/>
                <w:szCs w:val="20"/>
              </w:rPr>
              <w:t>1</w:t>
            </w:r>
            <w:proofErr w:type="gramEnd"/>
          </w:p>
          <w:p w:rsidR="00C97843" w:rsidRDefault="00C97843" w:rsidP="00561B83">
            <w:pPr>
              <w:jc w:val="center"/>
              <w:rPr>
                <w:sz w:val="20"/>
                <w:szCs w:val="20"/>
              </w:rPr>
            </w:pPr>
            <w:proofErr w:type="gramStart"/>
            <w:r>
              <w:rPr>
                <w:sz w:val="20"/>
                <w:szCs w:val="20"/>
              </w:rPr>
              <w:t>2</w:t>
            </w:r>
            <w:proofErr w:type="gramEnd"/>
          </w:p>
        </w:tc>
        <w:tc>
          <w:tcPr>
            <w:tcW w:w="2419" w:type="dxa"/>
          </w:tcPr>
          <w:p w:rsidR="00BD6A90" w:rsidRDefault="00C97843" w:rsidP="00C97843">
            <w:pPr>
              <w:jc w:val="center"/>
              <w:rPr>
                <w:sz w:val="20"/>
                <w:szCs w:val="20"/>
              </w:rPr>
            </w:pPr>
            <w:r>
              <w:rPr>
                <w:sz w:val="20"/>
                <w:szCs w:val="20"/>
              </w:rPr>
              <w:t>-2</w:t>
            </w:r>
            <w:r w:rsidR="00A4107E">
              <w:rPr>
                <w:sz w:val="20"/>
                <w:szCs w:val="20"/>
              </w:rPr>
              <w:t>,</w:t>
            </w:r>
            <w:r w:rsidR="00CB7DFA">
              <w:rPr>
                <w:sz w:val="20"/>
                <w:szCs w:val="20"/>
              </w:rPr>
              <w:t>76**</w:t>
            </w:r>
          </w:p>
          <w:p w:rsidR="00C97843" w:rsidRDefault="00C97843" w:rsidP="00C97843">
            <w:pPr>
              <w:jc w:val="center"/>
              <w:rPr>
                <w:sz w:val="20"/>
                <w:szCs w:val="20"/>
              </w:rPr>
            </w:pPr>
            <w:r>
              <w:rPr>
                <w:sz w:val="20"/>
                <w:szCs w:val="20"/>
              </w:rPr>
              <w:t>-1,66</w:t>
            </w:r>
            <w:r w:rsidR="00CB7DFA">
              <w:rPr>
                <w:sz w:val="20"/>
                <w:szCs w:val="20"/>
              </w:rPr>
              <w:t>***</w:t>
            </w:r>
          </w:p>
          <w:p w:rsidR="00C97843" w:rsidRDefault="00C97843" w:rsidP="00C97843">
            <w:pPr>
              <w:jc w:val="center"/>
              <w:rPr>
                <w:sz w:val="20"/>
                <w:szCs w:val="20"/>
              </w:rPr>
            </w:pPr>
            <w:r>
              <w:rPr>
                <w:sz w:val="20"/>
                <w:szCs w:val="20"/>
              </w:rPr>
              <w:t>-2,14</w:t>
            </w:r>
            <w:r w:rsidR="00CB7DFA">
              <w:rPr>
                <w:sz w:val="20"/>
                <w:szCs w:val="20"/>
              </w:rPr>
              <w:t>***</w:t>
            </w:r>
          </w:p>
        </w:tc>
      </w:tr>
    </w:tbl>
    <w:p w:rsidR="00BD6A90" w:rsidRDefault="00BD6A90" w:rsidP="00561B83">
      <w:pPr>
        <w:spacing w:before="120"/>
        <w:rPr>
          <w:sz w:val="20"/>
          <w:szCs w:val="20"/>
        </w:rPr>
      </w:pPr>
      <w:r>
        <w:rPr>
          <w:sz w:val="20"/>
          <w:szCs w:val="20"/>
        </w:rPr>
        <w:t>Fonte: Elaborado pelo</w:t>
      </w:r>
      <w:r w:rsidR="00DC0A62">
        <w:rPr>
          <w:sz w:val="20"/>
          <w:szCs w:val="20"/>
        </w:rPr>
        <w:t>s</w:t>
      </w:r>
      <w:r>
        <w:rPr>
          <w:sz w:val="20"/>
          <w:szCs w:val="20"/>
        </w:rPr>
        <w:t xml:space="preserve"> autor</w:t>
      </w:r>
      <w:r w:rsidR="00DC0A62">
        <w:rPr>
          <w:sz w:val="20"/>
          <w:szCs w:val="20"/>
        </w:rPr>
        <w:t>es</w:t>
      </w:r>
      <w:r>
        <w:rPr>
          <w:sz w:val="20"/>
          <w:szCs w:val="20"/>
        </w:rPr>
        <w:t xml:space="preserve"> com dados da pesquisa.</w:t>
      </w:r>
    </w:p>
    <w:p w:rsidR="00BD6A90" w:rsidRDefault="00BD6A90" w:rsidP="00C97843">
      <w:pPr>
        <w:ind w:left="720" w:hanging="60"/>
        <w:rPr>
          <w:sz w:val="20"/>
          <w:szCs w:val="20"/>
        </w:rPr>
      </w:pPr>
      <w:r>
        <w:rPr>
          <w:sz w:val="20"/>
          <w:szCs w:val="20"/>
        </w:rPr>
        <w:t>*Não si</w:t>
      </w:r>
      <w:r w:rsidR="00C97843">
        <w:rPr>
          <w:sz w:val="20"/>
          <w:szCs w:val="20"/>
        </w:rPr>
        <w:t>gnificativo ao nível de 0,01</w:t>
      </w:r>
      <w:r>
        <w:rPr>
          <w:sz w:val="20"/>
          <w:szCs w:val="20"/>
        </w:rPr>
        <w:t xml:space="preserve"> de probabilidade </w:t>
      </w:r>
    </w:p>
    <w:p w:rsidR="00646786" w:rsidRDefault="00BD6A90" w:rsidP="00C97843">
      <w:pPr>
        <w:ind w:left="720" w:hanging="60"/>
        <w:rPr>
          <w:sz w:val="20"/>
          <w:szCs w:val="20"/>
        </w:rPr>
      </w:pPr>
      <w:r>
        <w:rPr>
          <w:sz w:val="20"/>
          <w:szCs w:val="20"/>
        </w:rPr>
        <w:t xml:space="preserve"> ** Não significativo a</w:t>
      </w:r>
      <w:r w:rsidR="00C97843">
        <w:rPr>
          <w:sz w:val="20"/>
          <w:szCs w:val="20"/>
        </w:rPr>
        <w:t>o nível de 0,</w:t>
      </w:r>
      <w:r w:rsidR="00646786">
        <w:rPr>
          <w:sz w:val="20"/>
          <w:szCs w:val="20"/>
        </w:rPr>
        <w:t>0</w:t>
      </w:r>
      <w:r w:rsidR="00C97843">
        <w:rPr>
          <w:sz w:val="20"/>
          <w:szCs w:val="20"/>
        </w:rPr>
        <w:t>5</w:t>
      </w:r>
      <w:r w:rsidR="00646786">
        <w:rPr>
          <w:sz w:val="20"/>
          <w:szCs w:val="20"/>
        </w:rPr>
        <w:t xml:space="preserve"> de probabilidade</w:t>
      </w:r>
    </w:p>
    <w:p w:rsidR="00C97843" w:rsidRDefault="00C97843" w:rsidP="00C97843">
      <w:pPr>
        <w:ind w:left="720" w:hanging="60"/>
        <w:rPr>
          <w:sz w:val="20"/>
          <w:szCs w:val="20"/>
        </w:rPr>
      </w:pPr>
      <w:r>
        <w:rPr>
          <w:sz w:val="20"/>
          <w:szCs w:val="20"/>
        </w:rPr>
        <w:t>*** Não significativo ao nível de 0,10 de probabilidade</w:t>
      </w:r>
    </w:p>
    <w:p w:rsidR="00442ED2" w:rsidRDefault="00442ED2" w:rsidP="00561B83">
      <w:pPr>
        <w:ind w:left="720" w:hanging="60"/>
        <w:jc w:val="both"/>
        <w:rPr>
          <w:sz w:val="20"/>
          <w:szCs w:val="20"/>
        </w:rPr>
      </w:pPr>
    </w:p>
    <w:p w:rsidR="003B7BF2" w:rsidRDefault="00D83C1F"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Em suma, o</w:t>
      </w:r>
      <w:r w:rsidRPr="00505434">
        <w:rPr>
          <w:rFonts w:ascii="Times New Roman" w:hAnsi="Times New Roman" w:cs="Times New Roman"/>
          <w:b w:val="0"/>
          <w:sz w:val="24"/>
          <w:szCs w:val="24"/>
        </w:rPr>
        <w:t xml:space="preserve">s </w:t>
      </w:r>
      <w:r w:rsidR="00646786" w:rsidRPr="00505434">
        <w:rPr>
          <w:rFonts w:ascii="Times New Roman" w:hAnsi="Times New Roman" w:cs="Times New Roman"/>
          <w:b w:val="0"/>
          <w:sz w:val="24"/>
          <w:szCs w:val="24"/>
        </w:rPr>
        <w:t>testes de raiz unitária</w:t>
      </w:r>
      <w:r w:rsidR="008D5FBE">
        <w:rPr>
          <w:rFonts w:ascii="Times New Roman" w:hAnsi="Times New Roman" w:cs="Times New Roman"/>
          <w:b w:val="0"/>
          <w:sz w:val="24"/>
          <w:szCs w:val="24"/>
        </w:rPr>
        <w:t xml:space="preserve"> DF-GLS</w:t>
      </w:r>
      <w:r w:rsidR="00646786" w:rsidRPr="00505434">
        <w:rPr>
          <w:rFonts w:ascii="Times New Roman" w:hAnsi="Times New Roman" w:cs="Times New Roman"/>
          <w:b w:val="0"/>
          <w:sz w:val="24"/>
          <w:szCs w:val="24"/>
        </w:rPr>
        <w:t xml:space="preserve"> (</w:t>
      </w:r>
      <w:r w:rsidR="00646786" w:rsidRPr="00DB5EEC">
        <w:rPr>
          <w:rFonts w:ascii="Times New Roman" w:hAnsi="Times New Roman" w:cs="Times New Roman"/>
          <w:b w:val="0"/>
          <w:sz w:val="24"/>
          <w:szCs w:val="24"/>
        </w:rPr>
        <w:t>Tabela 1)</w:t>
      </w:r>
      <w:r w:rsidR="00646786" w:rsidRPr="00505434">
        <w:rPr>
          <w:rFonts w:ascii="Times New Roman" w:hAnsi="Times New Roman" w:cs="Times New Roman"/>
          <w:b w:val="0"/>
          <w:sz w:val="24"/>
          <w:szCs w:val="24"/>
        </w:rPr>
        <w:t xml:space="preserve"> apontam que em ambos os casos (modelo</w:t>
      </w:r>
      <w:r w:rsidR="003750E1">
        <w:rPr>
          <w:rFonts w:ascii="Times New Roman" w:hAnsi="Times New Roman" w:cs="Times New Roman"/>
          <w:b w:val="0"/>
          <w:sz w:val="24"/>
          <w:szCs w:val="24"/>
        </w:rPr>
        <w:t>s</w:t>
      </w:r>
      <w:r w:rsidR="00646786" w:rsidRPr="00505434">
        <w:rPr>
          <w:rFonts w:ascii="Times New Roman" w:hAnsi="Times New Roman" w:cs="Times New Roman"/>
          <w:b w:val="0"/>
          <w:sz w:val="24"/>
          <w:szCs w:val="24"/>
        </w:rPr>
        <w:t xml:space="preserve"> </w:t>
      </w:r>
      <w:proofErr w:type="gramStart"/>
      <w:r w:rsidR="00646786" w:rsidRPr="00505434">
        <w:rPr>
          <w:rFonts w:ascii="Times New Roman" w:hAnsi="Times New Roman" w:cs="Times New Roman"/>
          <w:b w:val="0"/>
          <w:sz w:val="24"/>
          <w:szCs w:val="24"/>
        </w:rPr>
        <w:t>1</w:t>
      </w:r>
      <w:proofErr w:type="gramEnd"/>
      <w:r w:rsidR="00646786" w:rsidRPr="00505434">
        <w:rPr>
          <w:rFonts w:ascii="Times New Roman" w:hAnsi="Times New Roman" w:cs="Times New Roman"/>
          <w:b w:val="0"/>
          <w:sz w:val="24"/>
          <w:szCs w:val="24"/>
        </w:rPr>
        <w:t xml:space="preserve"> e 2), com as variáveis em nível, não se pode rejeitar a hipótese nula de que há uma raiz unitária</w:t>
      </w:r>
      <w:r w:rsidR="00BB7218">
        <w:rPr>
          <w:rFonts w:ascii="Times New Roman" w:hAnsi="Times New Roman" w:cs="Times New Roman"/>
          <w:b w:val="0"/>
          <w:sz w:val="24"/>
          <w:szCs w:val="24"/>
        </w:rPr>
        <w:t xml:space="preserve"> nessas séries. </w:t>
      </w:r>
      <w:r w:rsidR="00697DCF">
        <w:rPr>
          <w:rFonts w:ascii="Times New Roman" w:hAnsi="Times New Roman" w:cs="Times New Roman"/>
          <w:b w:val="0"/>
          <w:sz w:val="24"/>
          <w:szCs w:val="24"/>
        </w:rPr>
        <w:t xml:space="preserve">Com </w:t>
      </w:r>
      <w:r>
        <w:rPr>
          <w:rFonts w:ascii="Times New Roman" w:hAnsi="Times New Roman" w:cs="Times New Roman"/>
          <w:b w:val="0"/>
          <w:sz w:val="24"/>
          <w:szCs w:val="24"/>
        </w:rPr>
        <w:t xml:space="preserve">exceção </w:t>
      </w:r>
      <w:r w:rsidR="00697DCF">
        <w:rPr>
          <w:rFonts w:ascii="Times New Roman" w:hAnsi="Times New Roman" w:cs="Times New Roman"/>
          <w:b w:val="0"/>
          <w:sz w:val="24"/>
          <w:szCs w:val="24"/>
        </w:rPr>
        <w:t>da variável BCB.</w:t>
      </w:r>
    </w:p>
    <w:p w:rsidR="003B7BF2" w:rsidRDefault="008D5FBE"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Ademais, utilizou-se o teste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porquanto o mesmo é utilizado no caso de séries que possam apresentar uma quebra estrutural. </w:t>
      </w:r>
      <w:r w:rsidR="00B501CC" w:rsidRPr="00DD214C">
        <w:rPr>
          <w:rFonts w:ascii="Times New Roman" w:hAnsi="Times New Roman" w:cs="Times New Roman"/>
          <w:b w:val="0"/>
          <w:sz w:val="24"/>
          <w:szCs w:val="24"/>
        </w:rPr>
        <w:t>Por meio</w:t>
      </w:r>
      <w:r w:rsidR="003B7BF2" w:rsidRPr="00DD214C">
        <w:rPr>
          <w:rFonts w:ascii="Times New Roman" w:hAnsi="Times New Roman" w:cs="Times New Roman"/>
          <w:b w:val="0"/>
          <w:sz w:val="24"/>
          <w:szCs w:val="24"/>
        </w:rPr>
        <w:t xml:space="preserve"> </w:t>
      </w:r>
      <w:r>
        <w:rPr>
          <w:rFonts w:ascii="Times New Roman" w:hAnsi="Times New Roman" w:cs="Times New Roman"/>
          <w:b w:val="0"/>
          <w:sz w:val="24"/>
          <w:szCs w:val="24"/>
        </w:rPr>
        <w:t xml:space="preserve">deste teste </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Tabela 2</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 xml:space="preserve">, </w:t>
      </w:r>
      <w:r w:rsidR="00462157" w:rsidRPr="00DD214C">
        <w:rPr>
          <w:rFonts w:ascii="Times New Roman" w:hAnsi="Times New Roman" w:cs="Times New Roman"/>
          <w:b w:val="0"/>
          <w:sz w:val="24"/>
          <w:szCs w:val="24"/>
        </w:rPr>
        <w:t>obteve-se</w:t>
      </w:r>
      <w:r w:rsidR="003B7BF2" w:rsidRPr="00DD214C">
        <w:rPr>
          <w:rFonts w:ascii="Times New Roman" w:hAnsi="Times New Roman" w:cs="Times New Roman"/>
          <w:b w:val="0"/>
          <w:sz w:val="24"/>
          <w:szCs w:val="24"/>
        </w:rPr>
        <w:t xml:space="preserve"> que as séries balança comercial dos manufaturados (BCM),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ruto </w:t>
      </w:r>
      <w:r w:rsidR="003B7BF2" w:rsidRPr="00DD214C">
        <w:rPr>
          <w:rFonts w:ascii="Times New Roman" w:hAnsi="Times New Roman" w:cs="Times New Roman"/>
          <w:b w:val="0"/>
          <w:sz w:val="24"/>
          <w:szCs w:val="24"/>
        </w:rPr>
        <w:t xml:space="preserve">mundial (PIB 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rasileiro </w:t>
      </w:r>
      <w:r w:rsidR="003B7BF2" w:rsidRPr="00DD214C">
        <w:rPr>
          <w:rFonts w:ascii="Times New Roman" w:hAnsi="Times New Roman" w:cs="Times New Roman"/>
          <w:b w:val="0"/>
          <w:sz w:val="24"/>
          <w:szCs w:val="24"/>
        </w:rPr>
        <w:t xml:space="preserve">(PIB B) e termos de troca (TT) são integradas de ordem um – I(1). Não </w:t>
      </w:r>
      <w:r>
        <w:rPr>
          <w:rFonts w:ascii="Times New Roman" w:hAnsi="Times New Roman" w:cs="Times New Roman"/>
          <w:b w:val="0"/>
          <w:sz w:val="24"/>
          <w:szCs w:val="24"/>
        </w:rPr>
        <w:t xml:space="preserve">se </w:t>
      </w:r>
      <w:r w:rsidR="00462157" w:rsidRPr="00DD214C">
        <w:rPr>
          <w:rFonts w:ascii="Times New Roman" w:hAnsi="Times New Roman" w:cs="Times New Roman"/>
          <w:b w:val="0"/>
          <w:sz w:val="24"/>
          <w:szCs w:val="24"/>
        </w:rPr>
        <w:t>rejeita</w:t>
      </w:r>
      <w:r w:rsidR="003B7BF2" w:rsidRPr="00DD214C">
        <w:rPr>
          <w:rFonts w:ascii="Times New Roman" w:hAnsi="Times New Roman" w:cs="Times New Roman"/>
          <w:b w:val="0"/>
          <w:sz w:val="24"/>
          <w:szCs w:val="24"/>
        </w:rPr>
        <w:t xml:space="preserve"> a hipótese nula de que há uma raiz unitária nestas séries.</w:t>
      </w:r>
      <w:r w:rsidR="003B7BF2" w:rsidRPr="00646786">
        <w:rPr>
          <w:rFonts w:ascii="Times New Roman" w:hAnsi="Times New Roman" w:cs="Times New Roman"/>
          <w:b w:val="0"/>
          <w:sz w:val="24"/>
          <w:szCs w:val="24"/>
        </w:rPr>
        <w:t xml:space="preserve"> </w:t>
      </w:r>
    </w:p>
    <w:p w:rsidR="003B7BF2" w:rsidRDefault="003B7BF2" w:rsidP="003B7BF2"/>
    <w:p w:rsidR="00D459CB" w:rsidRDefault="00D459CB" w:rsidP="003B7BF2"/>
    <w:p w:rsidR="00D459CB" w:rsidRDefault="00D459CB" w:rsidP="003B7BF2"/>
    <w:p w:rsidR="00D459CB" w:rsidRDefault="00D459CB" w:rsidP="003B7BF2"/>
    <w:p w:rsidR="00750D39" w:rsidRPr="00D459CB" w:rsidRDefault="00750D39" w:rsidP="00D459CB">
      <w:pPr>
        <w:pStyle w:val="Ttulo1"/>
        <w:spacing w:before="0" w:after="0"/>
        <w:ind w:left="1134" w:hanging="1134"/>
        <w:rPr>
          <w:rFonts w:ascii="Times New Roman" w:hAnsi="Times New Roman"/>
          <w:b w:val="0"/>
          <w:bCs w:val="0"/>
          <w:sz w:val="24"/>
          <w:szCs w:val="24"/>
        </w:rPr>
      </w:pPr>
      <w:r w:rsidRPr="00D459CB">
        <w:rPr>
          <w:rFonts w:ascii="Times New Roman" w:hAnsi="Times New Roman"/>
          <w:b w:val="0"/>
          <w:bCs w:val="0"/>
          <w:sz w:val="24"/>
          <w:szCs w:val="24"/>
        </w:rPr>
        <w:lastRenderedPageBreak/>
        <w:t>Tabela 2 – Resultados dos testes de raiz unitária Phillip</w:t>
      </w:r>
      <w:r w:rsidR="008D5FBE" w:rsidRPr="00D459CB">
        <w:rPr>
          <w:rFonts w:ascii="Times New Roman" w:hAnsi="Times New Roman"/>
          <w:b w:val="0"/>
          <w:bCs w:val="0"/>
          <w:sz w:val="24"/>
          <w:szCs w:val="24"/>
        </w:rPr>
        <w:t>s</w:t>
      </w:r>
      <w:r w:rsidRPr="00D459CB">
        <w:rPr>
          <w:rFonts w:ascii="Times New Roman" w:hAnsi="Times New Roman"/>
          <w:b w:val="0"/>
          <w:bCs w:val="0"/>
          <w:sz w:val="24"/>
          <w:szCs w:val="24"/>
        </w:rPr>
        <w:t>-</w:t>
      </w:r>
      <w:proofErr w:type="spellStart"/>
      <w:r w:rsidRPr="00D459CB">
        <w:rPr>
          <w:rFonts w:ascii="Times New Roman" w:hAnsi="Times New Roman"/>
          <w:b w:val="0"/>
          <w:bCs w:val="0"/>
          <w:sz w:val="24"/>
          <w:szCs w:val="24"/>
        </w:rPr>
        <w:t>Perron</w:t>
      </w:r>
      <w:proofErr w:type="spellEnd"/>
      <w:r w:rsidRPr="00D459CB">
        <w:rPr>
          <w:rFonts w:ascii="Times New Roman" w:hAnsi="Times New Roman"/>
          <w:b w:val="0"/>
          <w:bCs w:val="0"/>
          <w:sz w:val="24"/>
          <w:szCs w:val="24"/>
        </w:rPr>
        <w:t xml:space="preserve">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r>
              <w:rPr>
                <w:sz w:val="20"/>
                <w:szCs w:val="20"/>
              </w:rPr>
              <w:t>Variável</w:t>
            </w:r>
          </w:p>
        </w:tc>
        <w:tc>
          <w:tcPr>
            <w:tcW w:w="537" w:type="dxa"/>
            <w:tcBorders>
              <w:top w:val="single" w:sz="4" w:space="0" w:color="auto"/>
              <w:bottom w:val="single" w:sz="4" w:space="0" w:color="auto"/>
            </w:tcBorders>
          </w:tcPr>
          <w:p w:rsidR="00750D39" w:rsidRDefault="00750D39" w:rsidP="00495511">
            <w:pPr>
              <w:jc w:val="center"/>
              <w:rPr>
                <w:sz w:val="20"/>
                <w:szCs w:val="20"/>
              </w:rPr>
            </w:pP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1</w:t>
            </w:r>
            <w:proofErr w:type="gramEnd"/>
          </w:p>
          <w:p w:rsidR="00750D39" w:rsidRDefault="008D5FBE" w:rsidP="00495511">
            <w:pPr>
              <w:jc w:val="center"/>
              <w:rPr>
                <w:sz w:val="20"/>
                <w:szCs w:val="20"/>
              </w:rPr>
            </w:pPr>
            <w:r>
              <w:rPr>
                <w:sz w:val="20"/>
                <w:szCs w:val="20"/>
              </w:rPr>
              <w:t>Com constante</w:t>
            </w:r>
          </w:p>
        </w:tc>
        <w:tc>
          <w:tcPr>
            <w:tcW w:w="600" w:type="dxa"/>
            <w:tcBorders>
              <w:top w:val="single" w:sz="4" w:space="0" w:color="auto"/>
              <w:bottom w:val="single" w:sz="4" w:space="0" w:color="auto"/>
            </w:tcBorders>
          </w:tcPr>
          <w:p w:rsidR="00750D39" w:rsidRDefault="00750D39" w:rsidP="00495511">
            <w:pPr>
              <w:jc w:val="center"/>
              <w:rPr>
                <w:sz w:val="20"/>
                <w:szCs w:val="20"/>
              </w:rPr>
            </w:pP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2</w:t>
            </w:r>
            <w:proofErr w:type="gramEnd"/>
          </w:p>
          <w:p w:rsidR="00750D39" w:rsidRDefault="008D5FBE" w:rsidP="00495511">
            <w:pPr>
              <w:jc w:val="center"/>
              <w:rPr>
                <w:sz w:val="20"/>
                <w:szCs w:val="20"/>
              </w:rPr>
            </w:pPr>
            <w:r>
              <w:rPr>
                <w:sz w:val="20"/>
                <w:szCs w:val="20"/>
              </w:rPr>
              <w:t>Com constante e tendência</w:t>
            </w:r>
          </w:p>
        </w:tc>
      </w:tr>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p>
        </w:tc>
        <w:tc>
          <w:tcPr>
            <w:tcW w:w="537"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c>
          <w:tcPr>
            <w:tcW w:w="600"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r>
      <w:tr w:rsidR="00750D39" w:rsidTr="00495511">
        <w:trPr>
          <w:jc w:val="center"/>
        </w:trPr>
        <w:tc>
          <w:tcPr>
            <w:tcW w:w="2674" w:type="dxa"/>
            <w:tcBorders>
              <w:top w:val="single" w:sz="4" w:space="0" w:color="auto"/>
            </w:tcBorders>
          </w:tcPr>
          <w:p w:rsidR="00750D39" w:rsidRDefault="00750D39" w:rsidP="00495511">
            <w:pPr>
              <w:rPr>
                <w:sz w:val="20"/>
                <w:szCs w:val="20"/>
              </w:rPr>
            </w:pPr>
            <w:r>
              <w:rPr>
                <w:sz w:val="20"/>
                <w:szCs w:val="20"/>
              </w:rPr>
              <w:t>BC – básicos</w:t>
            </w:r>
          </w:p>
        </w:tc>
        <w:tc>
          <w:tcPr>
            <w:tcW w:w="537" w:type="dxa"/>
            <w:tcBorders>
              <w:top w:val="single" w:sz="4" w:space="0" w:color="auto"/>
            </w:tcBorders>
          </w:tcPr>
          <w:p w:rsidR="00750D39" w:rsidRDefault="00750D39" w:rsidP="00495511">
            <w:pPr>
              <w:jc w:val="center"/>
              <w:rPr>
                <w:sz w:val="20"/>
                <w:szCs w:val="20"/>
              </w:rPr>
            </w:pPr>
            <w:proofErr w:type="gramStart"/>
            <w:r>
              <w:rPr>
                <w:sz w:val="20"/>
                <w:szCs w:val="20"/>
              </w:rPr>
              <w:t>7</w:t>
            </w:r>
            <w:proofErr w:type="gramEnd"/>
          </w:p>
        </w:tc>
        <w:tc>
          <w:tcPr>
            <w:tcW w:w="2400" w:type="dxa"/>
            <w:tcBorders>
              <w:top w:val="single" w:sz="4" w:space="0" w:color="auto"/>
            </w:tcBorders>
          </w:tcPr>
          <w:p w:rsidR="00750D39" w:rsidRDefault="00750D39" w:rsidP="00495511">
            <w:pPr>
              <w:jc w:val="center"/>
              <w:rPr>
                <w:sz w:val="20"/>
                <w:szCs w:val="20"/>
              </w:rPr>
            </w:pPr>
            <w:r>
              <w:rPr>
                <w:sz w:val="20"/>
                <w:szCs w:val="20"/>
              </w:rPr>
              <w:t>-6,06</w:t>
            </w:r>
          </w:p>
        </w:tc>
        <w:tc>
          <w:tcPr>
            <w:tcW w:w="600" w:type="dxa"/>
            <w:tcBorders>
              <w:top w:val="single" w:sz="4" w:space="0" w:color="auto"/>
            </w:tcBorders>
          </w:tcPr>
          <w:p w:rsidR="00750D39" w:rsidRDefault="00750D39" w:rsidP="00495511">
            <w:pPr>
              <w:jc w:val="center"/>
              <w:rPr>
                <w:sz w:val="20"/>
                <w:szCs w:val="20"/>
              </w:rPr>
            </w:pPr>
            <w:proofErr w:type="gramStart"/>
            <w:r>
              <w:rPr>
                <w:sz w:val="20"/>
                <w:szCs w:val="20"/>
              </w:rPr>
              <w:t>6</w:t>
            </w:r>
            <w:proofErr w:type="gramEnd"/>
          </w:p>
        </w:tc>
        <w:tc>
          <w:tcPr>
            <w:tcW w:w="2419" w:type="dxa"/>
            <w:tcBorders>
              <w:top w:val="single" w:sz="4" w:space="0" w:color="auto"/>
            </w:tcBorders>
          </w:tcPr>
          <w:p w:rsidR="00750D39" w:rsidRDefault="00750D39" w:rsidP="00495511">
            <w:pPr>
              <w:jc w:val="center"/>
              <w:rPr>
                <w:sz w:val="20"/>
                <w:szCs w:val="20"/>
              </w:rPr>
            </w:pPr>
            <w:r>
              <w:rPr>
                <w:sz w:val="20"/>
                <w:szCs w:val="20"/>
              </w:rPr>
              <w:t>-9,17</w:t>
            </w:r>
          </w:p>
        </w:tc>
      </w:tr>
      <w:tr w:rsidR="00750D39" w:rsidTr="00495511">
        <w:trPr>
          <w:jc w:val="center"/>
        </w:trPr>
        <w:tc>
          <w:tcPr>
            <w:tcW w:w="2674" w:type="dxa"/>
          </w:tcPr>
          <w:p w:rsidR="00750D39" w:rsidRDefault="00750D39" w:rsidP="00495511">
            <w:pPr>
              <w:rPr>
                <w:sz w:val="20"/>
                <w:szCs w:val="20"/>
              </w:rPr>
            </w:pPr>
            <w:r>
              <w:rPr>
                <w:sz w:val="20"/>
                <w:szCs w:val="20"/>
              </w:rPr>
              <w:t>BC – semimanufaturados</w:t>
            </w:r>
          </w:p>
        </w:tc>
        <w:tc>
          <w:tcPr>
            <w:tcW w:w="537" w:type="dxa"/>
          </w:tcPr>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-5,46</w:t>
            </w:r>
          </w:p>
        </w:tc>
        <w:tc>
          <w:tcPr>
            <w:tcW w:w="600" w:type="dxa"/>
          </w:tcPr>
          <w:p w:rsidR="00750D39" w:rsidRDefault="00750D39" w:rsidP="00495511">
            <w:pPr>
              <w:jc w:val="center"/>
              <w:rPr>
                <w:sz w:val="20"/>
                <w:szCs w:val="20"/>
              </w:rPr>
            </w:pPr>
            <w:proofErr w:type="gramStart"/>
            <w:r>
              <w:rPr>
                <w:sz w:val="20"/>
                <w:szCs w:val="20"/>
              </w:rPr>
              <w:t>3</w:t>
            </w:r>
            <w:proofErr w:type="gramEnd"/>
          </w:p>
        </w:tc>
        <w:tc>
          <w:tcPr>
            <w:tcW w:w="2419" w:type="dxa"/>
          </w:tcPr>
          <w:p w:rsidR="00750D39" w:rsidRDefault="00750D39" w:rsidP="00495511">
            <w:pPr>
              <w:jc w:val="center"/>
              <w:rPr>
                <w:sz w:val="20"/>
                <w:szCs w:val="20"/>
              </w:rPr>
            </w:pPr>
            <w:r>
              <w:rPr>
                <w:sz w:val="20"/>
                <w:szCs w:val="20"/>
              </w:rPr>
              <w:t>-6,25</w:t>
            </w:r>
          </w:p>
        </w:tc>
      </w:tr>
      <w:tr w:rsidR="00750D39" w:rsidTr="00495511">
        <w:trPr>
          <w:jc w:val="center"/>
        </w:trPr>
        <w:tc>
          <w:tcPr>
            <w:tcW w:w="2674" w:type="dxa"/>
          </w:tcPr>
          <w:p w:rsidR="00750D39" w:rsidRDefault="00750D39" w:rsidP="00495511">
            <w:pPr>
              <w:rPr>
                <w:sz w:val="20"/>
                <w:szCs w:val="20"/>
              </w:rPr>
            </w:pPr>
            <w:r>
              <w:rPr>
                <w:sz w:val="20"/>
                <w:szCs w:val="20"/>
              </w:rPr>
              <w:t>BC - manufaturados</w:t>
            </w:r>
          </w:p>
        </w:tc>
        <w:tc>
          <w:tcPr>
            <w:tcW w:w="537" w:type="dxa"/>
          </w:tcPr>
          <w:p w:rsidR="00750D39" w:rsidRDefault="00750D39" w:rsidP="00495511">
            <w:pPr>
              <w:jc w:val="center"/>
              <w:rPr>
                <w:sz w:val="20"/>
                <w:szCs w:val="20"/>
              </w:rPr>
            </w:pPr>
            <w:proofErr w:type="gramStart"/>
            <w:r>
              <w:rPr>
                <w:sz w:val="20"/>
                <w:szCs w:val="20"/>
              </w:rPr>
              <w:t>3</w:t>
            </w:r>
            <w:proofErr w:type="gramEnd"/>
          </w:p>
        </w:tc>
        <w:tc>
          <w:tcPr>
            <w:tcW w:w="2400" w:type="dxa"/>
          </w:tcPr>
          <w:p w:rsidR="00750D39" w:rsidRDefault="00750D39" w:rsidP="00495511">
            <w:pPr>
              <w:jc w:val="center"/>
              <w:rPr>
                <w:sz w:val="20"/>
                <w:szCs w:val="20"/>
              </w:rPr>
            </w:pPr>
            <w:r>
              <w:rPr>
                <w:sz w:val="20"/>
                <w:szCs w:val="20"/>
              </w:rPr>
              <w:t>-1,7***</w:t>
            </w:r>
          </w:p>
        </w:tc>
        <w:tc>
          <w:tcPr>
            <w:tcW w:w="600" w:type="dxa"/>
          </w:tcPr>
          <w:p w:rsidR="00750D39" w:rsidRDefault="00750D39" w:rsidP="00495511">
            <w:pPr>
              <w:jc w:val="center"/>
              <w:rPr>
                <w:sz w:val="20"/>
                <w:szCs w:val="20"/>
              </w:rPr>
            </w:pPr>
            <w:proofErr w:type="gramStart"/>
            <w:r>
              <w:rPr>
                <w:sz w:val="20"/>
                <w:szCs w:val="20"/>
              </w:rPr>
              <w:t>5</w:t>
            </w:r>
            <w:proofErr w:type="gramEnd"/>
          </w:p>
        </w:tc>
        <w:tc>
          <w:tcPr>
            <w:tcW w:w="2419" w:type="dxa"/>
          </w:tcPr>
          <w:p w:rsidR="00750D39" w:rsidRDefault="00750D39" w:rsidP="00495511">
            <w:pPr>
              <w:jc w:val="center"/>
              <w:rPr>
                <w:sz w:val="20"/>
                <w:szCs w:val="20"/>
              </w:rPr>
            </w:pPr>
            <w:r>
              <w:rPr>
                <w:sz w:val="20"/>
                <w:szCs w:val="20"/>
              </w:rPr>
              <w:t>-2,9***</w:t>
            </w:r>
          </w:p>
        </w:tc>
      </w:tr>
      <w:tr w:rsidR="00750D39" w:rsidTr="00495511">
        <w:trPr>
          <w:jc w:val="center"/>
        </w:trPr>
        <w:tc>
          <w:tcPr>
            <w:tcW w:w="2674" w:type="dxa"/>
          </w:tcPr>
          <w:p w:rsidR="00750D39" w:rsidRDefault="00750D39" w:rsidP="00495511">
            <w:pPr>
              <w:rPr>
                <w:sz w:val="20"/>
                <w:szCs w:val="20"/>
              </w:rPr>
            </w:pPr>
            <w:r>
              <w:rPr>
                <w:sz w:val="20"/>
                <w:szCs w:val="20"/>
              </w:rPr>
              <w:t>PIB mundial</w:t>
            </w:r>
          </w:p>
          <w:p w:rsidR="00750D39" w:rsidRDefault="00750D39" w:rsidP="00495511">
            <w:pPr>
              <w:rPr>
                <w:sz w:val="20"/>
                <w:szCs w:val="20"/>
              </w:rPr>
            </w:pPr>
            <w:r>
              <w:rPr>
                <w:sz w:val="20"/>
                <w:szCs w:val="20"/>
              </w:rPr>
              <w:t>PIB brasileiro</w:t>
            </w:r>
          </w:p>
          <w:p w:rsidR="00750D39" w:rsidRDefault="00750D39" w:rsidP="00495511">
            <w:pPr>
              <w:rPr>
                <w:sz w:val="20"/>
                <w:szCs w:val="20"/>
              </w:rPr>
            </w:pPr>
            <w:r>
              <w:rPr>
                <w:sz w:val="20"/>
                <w:szCs w:val="20"/>
              </w:rPr>
              <w:t xml:space="preserve">Termos de Troca </w:t>
            </w:r>
          </w:p>
        </w:tc>
        <w:tc>
          <w:tcPr>
            <w:tcW w:w="537"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-1,05***</w:t>
            </w:r>
          </w:p>
          <w:p w:rsidR="00750D39" w:rsidRDefault="00750D39" w:rsidP="00495511">
            <w:pPr>
              <w:jc w:val="center"/>
              <w:rPr>
                <w:sz w:val="20"/>
                <w:szCs w:val="20"/>
              </w:rPr>
            </w:pPr>
            <w:r>
              <w:rPr>
                <w:sz w:val="20"/>
                <w:szCs w:val="20"/>
              </w:rPr>
              <w:t>-2,3***</w:t>
            </w:r>
          </w:p>
          <w:p w:rsidR="00750D39" w:rsidRDefault="00750D39" w:rsidP="00495511">
            <w:pPr>
              <w:jc w:val="center"/>
              <w:rPr>
                <w:sz w:val="20"/>
                <w:szCs w:val="20"/>
              </w:rPr>
            </w:pPr>
            <w:r>
              <w:rPr>
                <w:sz w:val="20"/>
                <w:szCs w:val="20"/>
              </w:rPr>
              <w:t>-1,14***</w:t>
            </w:r>
          </w:p>
        </w:tc>
        <w:tc>
          <w:tcPr>
            <w:tcW w:w="600"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19" w:type="dxa"/>
          </w:tcPr>
          <w:p w:rsidR="00750D39" w:rsidRDefault="00750D39" w:rsidP="00495511">
            <w:pPr>
              <w:jc w:val="center"/>
              <w:rPr>
                <w:sz w:val="20"/>
                <w:szCs w:val="20"/>
              </w:rPr>
            </w:pPr>
            <w:r>
              <w:rPr>
                <w:sz w:val="20"/>
                <w:szCs w:val="20"/>
              </w:rPr>
              <w:t>-2,52***</w:t>
            </w:r>
          </w:p>
          <w:p w:rsidR="00750D39" w:rsidRDefault="00750D39" w:rsidP="00495511">
            <w:pPr>
              <w:jc w:val="center"/>
              <w:rPr>
                <w:sz w:val="20"/>
                <w:szCs w:val="20"/>
              </w:rPr>
            </w:pPr>
            <w:r>
              <w:rPr>
                <w:sz w:val="20"/>
                <w:szCs w:val="20"/>
              </w:rPr>
              <w:t>-2,33***</w:t>
            </w:r>
          </w:p>
          <w:p w:rsidR="00750D39" w:rsidRDefault="00750D39" w:rsidP="00495511">
            <w:pPr>
              <w:jc w:val="center"/>
              <w:rPr>
                <w:sz w:val="20"/>
                <w:szCs w:val="20"/>
              </w:rPr>
            </w:pPr>
            <w:r>
              <w:rPr>
                <w:sz w:val="20"/>
                <w:szCs w:val="20"/>
              </w:rPr>
              <w:t>-2,14***</w:t>
            </w:r>
          </w:p>
        </w:tc>
      </w:tr>
    </w:tbl>
    <w:p w:rsidR="00750D39" w:rsidRDefault="00750D39" w:rsidP="00750D39">
      <w:pPr>
        <w:spacing w:before="120"/>
        <w:rPr>
          <w:sz w:val="20"/>
          <w:szCs w:val="20"/>
        </w:rPr>
      </w:pPr>
      <w:r>
        <w:rPr>
          <w:sz w:val="20"/>
          <w:szCs w:val="20"/>
        </w:rPr>
        <w:t>Fonte: Elaborado pelos autores com dados da pesquisa.</w:t>
      </w:r>
    </w:p>
    <w:p w:rsidR="00750D39" w:rsidRDefault="00750D39" w:rsidP="00750D39">
      <w:pPr>
        <w:ind w:left="720" w:hanging="60"/>
        <w:jc w:val="both"/>
        <w:rPr>
          <w:sz w:val="20"/>
          <w:szCs w:val="20"/>
        </w:rPr>
      </w:pPr>
      <w:r>
        <w:rPr>
          <w:sz w:val="20"/>
          <w:szCs w:val="20"/>
        </w:rPr>
        <w:t>*Não significativo ao nível de 0,01 de probabilidade</w:t>
      </w:r>
    </w:p>
    <w:p w:rsidR="00750D39" w:rsidRDefault="00750D39" w:rsidP="00750D39">
      <w:pPr>
        <w:ind w:left="720" w:hanging="60"/>
        <w:jc w:val="both"/>
        <w:rPr>
          <w:sz w:val="20"/>
          <w:szCs w:val="20"/>
        </w:rPr>
      </w:pPr>
      <w:r>
        <w:rPr>
          <w:sz w:val="20"/>
          <w:szCs w:val="20"/>
        </w:rPr>
        <w:t>**Não significativo ao nível de 0,05 de probabilidade</w:t>
      </w:r>
      <w:proofErr w:type="gramStart"/>
      <w:r>
        <w:rPr>
          <w:sz w:val="20"/>
          <w:szCs w:val="20"/>
        </w:rPr>
        <w:t xml:space="preserve">  </w:t>
      </w:r>
    </w:p>
    <w:p w:rsidR="00750D39" w:rsidRDefault="00750D39" w:rsidP="00750D39">
      <w:pPr>
        <w:ind w:left="720" w:hanging="60"/>
        <w:jc w:val="both"/>
        <w:rPr>
          <w:sz w:val="20"/>
          <w:szCs w:val="20"/>
        </w:rPr>
      </w:pPr>
      <w:proofErr w:type="gramEnd"/>
      <w:r>
        <w:rPr>
          <w:sz w:val="20"/>
          <w:szCs w:val="20"/>
        </w:rPr>
        <w:t xml:space="preserve"> ***Não significativo ao nível de 0,10 de probabilidade</w:t>
      </w:r>
    </w:p>
    <w:p w:rsidR="003C43B3" w:rsidRDefault="003C43B3" w:rsidP="00750D39">
      <w:pPr>
        <w:ind w:left="720" w:hanging="60"/>
        <w:jc w:val="both"/>
        <w:rPr>
          <w:sz w:val="20"/>
          <w:szCs w:val="20"/>
        </w:rPr>
      </w:pPr>
    </w:p>
    <w:p w:rsidR="00646786" w:rsidRPr="001A4806" w:rsidRDefault="008D5FBE" w:rsidP="00D459CB">
      <w:pPr>
        <w:pStyle w:val="Ttulo1"/>
        <w:spacing w:before="0" w:after="0" w:line="360" w:lineRule="auto"/>
        <w:ind w:firstLine="851"/>
        <w:jc w:val="both"/>
      </w:pPr>
      <w:r>
        <w:rPr>
          <w:rFonts w:ascii="Times New Roman" w:hAnsi="Times New Roman" w:cs="Times New Roman"/>
          <w:b w:val="0"/>
          <w:sz w:val="24"/>
          <w:szCs w:val="24"/>
        </w:rPr>
        <w:t xml:space="preserve">Assim, o </w:t>
      </w:r>
      <w:r w:rsidR="003C43B3" w:rsidRPr="001A4806">
        <w:rPr>
          <w:rFonts w:ascii="Times New Roman" w:hAnsi="Times New Roman" w:cs="Times New Roman"/>
          <w:b w:val="0"/>
          <w:sz w:val="24"/>
          <w:szCs w:val="24"/>
        </w:rPr>
        <w:t xml:space="preserve">teste de raiz unitária </w:t>
      </w:r>
      <w:r>
        <w:rPr>
          <w:rFonts w:ascii="Times New Roman" w:hAnsi="Times New Roman" w:cs="Times New Roman"/>
          <w:b w:val="0"/>
          <w:sz w:val="24"/>
          <w:szCs w:val="24"/>
        </w:rPr>
        <w:t>de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w:t>
      </w:r>
      <w:r w:rsidR="003C43B3" w:rsidRPr="001A4806">
        <w:rPr>
          <w:rFonts w:ascii="Times New Roman" w:hAnsi="Times New Roman" w:cs="Times New Roman"/>
          <w:b w:val="0"/>
          <w:sz w:val="24"/>
          <w:szCs w:val="24"/>
        </w:rPr>
        <w:t xml:space="preserve">(Tabela 2) aponta que em ambos os casos (modelos </w:t>
      </w:r>
      <w:proofErr w:type="gramStart"/>
      <w:r w:rsidR="003C43B3" w:rsidRPr="001A4806">
        <w:rPr>
          <w:rFonts w:ascii="Times New Roman" w:hAnsi="Times New Roman" w:cs="Times New Roman"/>
          <w:b w:val="0"/>
          <w:sz w:val="24"/>
          <w:szCs w:val="24"/>
        </w:rPr>
        <w:t>1</w:t>
      </w:r>
      <w:proofErr w:type="gramEnd"/>
      <w:r w:rsidR="003C43B3" w:rsidRPr="001A4806">
        <w:rPr>
          <w:rFonts w:ascii="Times New Roman" w:hAnsi="Times New Roman" w:cs="Times New Roman"/>
          <w:b w:val="0"/>
          <w:sz w:val="24"/>
          <w:szCs w:val="24"/>
        </w:rPr>
        <w:t xml:space="preserve"> e 2), com as variáveis em nível, não se pode rejeitar a hipótese nula de que há uma raiz unitária nessas séries. Com exceção às variáveis BCB e BCS.  </w:t>
      </w:r>
      <w:r w:rsidR="00697DCF" w:rsidRPr="001A4806">
        <w:rPr>
          <w:rFonts w:ascii="Times New Roman" w:hAnsi="Times New Roman" w:cs="Times New Roman"/>
          <w:b w:val="0"/>
          <w:sz w:val="24"/>
          <w:szCs w:val="24"/>
        </w:rPr>
        <w:t xml:space="preserve">Com a análise conjunta das </w:t>
      </w:r>
      <w:r>
        <w:rPr>
          <w:rFonts w:ascii="Times New Roman" w:hAnsi="Times New Roman" w:cs="Times New Roman"/>
          <w:b w:val="0"/>
          <w:sz w:val="24"/>
          <w:szCs w:val="24"/>
        </w:rPr>
        <w:t>T</w:t>
      </w:r>
      <w:r w:rsidRPr="001A4806">
        <w:rPr>
          <w:rFonts w:ascii="Times New Roman" w:hAnsi="Times New Roman" w:cs="Times New Roman"/>
          <w:b w:val="0"/>
          <w:sz w:val="24"/>
          <w:szCs w:val="24"/>
        </w:rPr>
        <w:t xml:space="preserve">abelas </w:t>
      </w:r>
      <w:r w:rsidR="00697DCF" w:rsidRPr="001A4806">
        <w:rPr>
          <w:rFonts w:ascii="Times New Roman" w:hAnsi="Times New Roman" w:cs="Times New Roman"/>
          <w:b w:val="0"/>
          <w:sz w:val="24"/>
          <w:szCs w:val="24"/>
        </w:rPr>
        <w:t xml:space="preserve">1 e 2, conclui-se que as séries balança comercial dos básicos e semimanufaturados </w:t>
      </w:r>
      <w:r>
        <w:rPr>
          <w:rFonts w:ascii="Times New Roman" w:hAnsi="Times New Roman" w:cs="Times New Roman"/>
          <w:b w:val="0"/>
          <w:sz w:val="24"/>
          <w:szCs w:val="24"/>
        </w:rPr>
        <w:t>apresentam resultados</w:t>
      </w:r>
      <w:r w:rsidRPr="001A4806">
        <w:rPr>
          <w:rFonts w:ascii="Times New Roman" w:hAnsi="Times New Roman" w:cs="Times New Roman"/>
          <w:b w:val="0"/>
          <w:sz w:val="24"/>
          <w:szCs w:val="24"/>
        </w:rPr>
        <w:t xml:space="preserve"> </w:t>
      </w:r>
      <w:r w:rsidR="00697DCF" w:rsidRPr="001A4806">
        <w:rPr>
          <w:rFonts w:ascii="Times New Roman" w:hAnsi="Times New Roman" w:cs="Times New Roman"/>
          <w:b w:val="0"/>
          <w:sz w:val="24"/>
          <w:szCs w:val="24"/>
        </w:rPr>
        <w:t>inconclusiv</w:t>
      </w:r>
      <w:r w:rsidR="006715AF">
        <w:rPr>
          <w:rFonts w:ascii="Times New Roman" w:hAnsi="Times New Roman" w:cs="Times New Roman"/>
          <w:b w:val="0"/>
          <w:sz w:val="24"/>
          <w:szCs w:val="24"/>
        </w:rPr>
        <w:t>o</w:t>
      </w:r>
      <w:r w:rsidR="00697DCF" w:rsidRPr="001A4806">
        <w:rPr>
          <w:rFonts w:ascii="Times New Roman" w:hAnsi="Times New Roman" w:cs="Times New Roman"/>
          <w:b w:val="0"/>
          <w:sz w:val="24"/>
          <w:szCs w:val="24"/>
        </w:rPr>
        <w:t>s quanto</w:t>
      </w:r>
      <w:proofErr w:type="gramStart"/>
      <w:r w:rsidR="00697DCF" w:rsidRPr="001A4806">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proofErr w:type="gramEnd"/>
      <w:r>
        <w:rPr>
          <w:rFonts w:ascii="Times New Roman" w:hAnsi="Times New Roman" w:cs="Times New Roman"/>
          <w:b w:val="0"/>
          <w:sz w:val="24"/>
          <w:szCs w:val="24"/>
        </w:rPr>
        <w:t>à</w:t>
      </w:r>
      <w:r w:rsidR="00697DCF" w:rsidRPr="001A4806">
        <w:rPr>
          <w:rFonts w:ascii="Times New Roman" w:hAnsi="Times New Roman" w:cs="Times New Roman"/>
          <w:b w:val="0"/>
          <w:sz w:val="24"/>
          <w:szCs w:val="24"/>
        </w:rPr>
        <w:t xml:space="preserve"> presença de raiz unitári</w:t>
      </w:r>
      <w:r w:rsidR="00D459CB">
        <w:rPr>
          <w:rFonts w:ascii="Times New Roman" w:hAnsi="Times New Roman" w:cs="Times New Roman"/>
          <w:b w:val="0"/>
          <w:sz w:val="24"/>
          <w:szCs w:val="24"/>
        </w:rPr>
        <w:t>a.</w:t>
      </w:r>
      <w:r w:rsidR="001A4806">
        <w:t xml:space="preserve"> </w:t>
      </w:r>
      <w:r w:rsidR="00BB7218">
        <w:rPr>
          <w:rFonts w:ascii="Times New Roman" w:hAnsi="Times New Roman" w:cs="Times New Roman"/>
          <w:b w:val="0"/>
          <w:sz w:val="24"/>
          <w:szCs w:val="24"/>
        </w:rPr>
        <w:t>Dado que as</w:t>
      </w:r>
      <w:r w:rsidR="00646786" w:rsidRPr="00505434">
        <w:rPr>
          <w:rFonts w:ascii="Times New Roman" w:hAnsi="Times New Roman" w:cs="Times New Roman"/>
          <w:b w:val="0"/>
          <w:sz w:val="24"/>
          <w:szCs w:val="24"/>
        </w:rPr>
        <w:t xml:space="preserve"> variáveis são integradas de ordem um, utilizou-se o procedimento de </w:t>
      </w:r>
      <w:proofErr w:type="spellStart"/>
      <w:r>
        <w:rPr>
          <w:rFonts w:ascii="Times New Roman" w:hAnsi="Times New Roman" w:cs="Times New Roman"/>
          <w:b w:val="0"/>
          <w:sz w:val="24"/>
          <w:szCs w:val="24"/>
        </w:rPr>
        <w:t>cointegarção</w:t>
      </w:r>
      <w:proofErr w:type="spellEnd"/>
      <w:r>
        <w:rPr>
          <w:rFonts w:ascii="Times New Roman" w:hAnsi="Times New Roman" w:cs="Times New Roman"/>
          <w:b w:val="0"/>
          <w:sz w:val="24"/>
          <w:szCs w:val="24"/>
        </w:rPr>
        <w:t xml:space="preserve"> de </w:t>
      </w:r>
      <w:proofErr w:type="spellStart"/>
      <w:r w:rsidR="00646786" w:rsidRPr="00505434">
        <w:rPr>
          <w:rFonts w:ascii="Times New Roman" w:hAnsi="Times New Roman" w:cs="Times New Roman"/>
          <w:b w:val="0"/>
          <w:sz w:val="24"/>
          <w:szCs w:val="24"/>
        </w:rPr>
        <w:t>Johansen</w:t>
      </w:r>
      <w:proofErr w:type="spellEnd"/>
      <w:r w:rsidR="00BB7218">
        <w:rPr>
          <w:rFonts w:ascii="Times New Roman" w:hAnsi="Times New Roman" w:cs="Times New Roman"/>
          <w:b w:val="0"/>
          <w:sz w:val="24"/>
          <w:szCs w:val="24"/>
        </w:rPr>
        <w:t xml:space="preserve"> (</w:t>
      </w:r>
      <w:r w:rsidR="00DB270D">
        <w:rPr>
          <w:rFonts w:ascii="Times New Roman" w:hAnsi="Times New Roman" w:cs="Times New Roman"/>
          <w:b w:val="0"/>
          <w:sz w:val="24"/>
          <w:szCs w:val="24"/>
        </w:rPr>
        <w:t>Tabela 3</w:t>
      </w:r>
      <w:r w:rsidR="00BB7218">
        <w:rPr>
          <w:rFonts w:ascii="Times New Roman" w:hAnsi="Times New Roman" w:cs="Times New Roman"/>
          <w:b w:val="0"/>
          <w:sz w:val="24"/>
          <w:szCs w:val="24"/>
        </w:rPr>
        <w:t>)</w:t>
      </w:r>
      <w:r>
        <w:rPr>
          <w:rFonts w:ascii="Times New Roman" w:hAnsi="Times New Roman" w:cs="Times New Roman"/>
          <w:b w:val="0"/>
          <w:sz w:val="24"/>
          <w:szCs w:val="24"/>
        </w:rPr>
        <w:t>,</w:t>
      </w:r>
      <w:r w:rsidR="00646786" w:rsidRPr="00505434">
        <w:rPr>
          <w:rFonts w:ascii="Times New Roman" w:hAnsi="Times New Roman" w:cs="Times New Roman"/>
          <w:b w:val="0"/>
          <w:sz w:val="24"/>
          <w:szCs w:val="24"/>
        </w:rPr>
        <w:t xml:space="preserve"> para estimar e testar as relações d</w:t>
      </w:r>
      <w:r w:rsidR="00BB7218">
        <w:rPr>
          <w:rFonts w:ascii="Times New Roman" w:hAnsi="Times New Roman" w:cs="Times New Roman"/>
          <w:b w:val="0"/>
          <w:sz w:val="24"/>
          <w:szCs w:val="24"/>
        </w:rPr>
        <w:t>e longo prazo entre elas.</w:t>
      </w:r>
      <w:r w:rsidR="0019515E">
        <w:rPr>
          <w:rFonts w:ascii="Times New Roman" w:hAnsi="Times New Roman" w:cs="Times New Roman"/>
          <w:b w:val="0"/>
          <w:sz w:val="24"/>
          <w:szCs w:val="24"/>
        </w:rPr>
        <w:t xml:space="preserve"> P</w:t>
      </w:r>
      <w:r w:rsidR="00D459CB">
        <w:rPr>
          <w:rFonts w:ascii="Times New Roman" w:hAnsi="Times New Roman" w:cs="Times New Roman"/>
          <w:b w:val="0"/>
          <w:sz w:val="24"/>
          <w:szCs w:val="24"/>
        </w:rPr>
        <w:t>ara os três modelos propostos,</w:t>
      </w:r>
      <w:r w:rsidR="0019515E">
        <w:rPr>
          <w:rFonts w:ascii="Times New Roman" w:hAnsi="Times New Roman" w:cs="Times New Roman"/>
          <w:b w:val="0"/>
          <w:sz w:val="24"/>
          <w:szCs w:val="24"/>
        </w:rPr>
        <w:t xml:space="preserve"> a serem estimados</w:t>
      </w:r>
      <w:r>
        <w:rPr>
          <w:rFonts w:ascii="Times New Roman" w:hAnsi="Times New Roman" w:cs="Times New Roman"/>
          <w:b w:val="0"/>
          <w:sz w:val="24"/>
          <w:szCs w:val="24"/>
        </w:rPr>
        <w:t xml:space="preserve"> (bens básicos, semimanufaturados e manufaturados)</w:t>
      </w:r>
      <w:r w:rsidR="00481CF7">
        <w:rPr>
          <w:rFonts w:ascii="Times New Roman" w:hAnsi="Times New Roman" w:cs="Times New Roman"/>
          <w:b w:val="0"/>
          <w:sz w:val="24"/>
          <w:szCs w:val="24"/>
        </w:rPr>
        <w:t>,</w:t>
      </w:r>
      <w:r w:rsidR="0019515E">
        <w:rPr>
          <w:rFonts w:ascii="Times New Roman" w:hAnsi="Times New Roman" w:cs="Times New Roman"/>
          <w:b w:val="0"/>
          <w:sz w:val="24"/>
          <w:szCs w:val="24"/>
        </w:rPr>
        <w:t xml:space="preserve"> </w:t>
      </w:r>
      <w:proofErr w:type="gramStart"/>
      <w:r w:rsidR="00481CF7">
        <w:rPr>
          <w:rFonts w:ascii="Times New Roman" w:hAnsi="Times New Roman" w:cs="Times New Roman"/>
          <w:b w:val="0"/>
          <w:sz w:val="24"/>
          <w:szCs w:val="24"/>
        </w:rPr>
        <w:t>foi</w:t>
      </w:r>
      <w:proofErr w:type="gramEnd"/>
      <w:r w:rsidR="00481CF7">
        <w:rPr>
          <w:rFonts w:ascii="Times New Roman" w:hAnsi="Times New Roman" w:cs="Times New Roman"/>
          <w:b w:val="0"/>
          <w:sz w:val="24"/>
          <w:szCs w:val="24"/>
        </w:rPr>
        <w:t xml:space="preserve"> </w:t>
      </w:r>
      <w:r w:rsidR="00BB7218">
        <w:rPr>
          <w:rFonts w:ascii="Times New Roman" w:hAnsi="Times New Roman" w:cs="Times New Roman"/>
          <w:b w:val="0"/>
          <w:sz w:val="24"/>
          <w:szCs w:val="24"/>
        </w:rPr>
        <w:t>testada a exi</w:t>
      </w:r>
      <w:r w:rsidR="00DB270D">
        <w:rPr>
          <w:rFonts w:ascii="Times New Roman" w:hAnsi="Times New Roman" w:cs="Times New Roman"/>
          <w:b w:val="0"/>
          <w:sz w:val="24"/>
          <w:szCs w:val="24"/>
        </w:rPr>
        <w:t xml:space="preserve">stência de </w:t>
      </w:r>
      <w:proofErr w:type="spellStart"/>
      <w:r w:rsidR="00DB270D">
        <w:rPr>
          <w:rFonts w:ascii="Times New Roman" w:hAnsi="Times New Roman" w:cs="Times New Roman"/>
          <w:b w:val="0"/>
          <w:sz w:val="24"/>
          <w:szCs w:val="24"/>
        </w:rPr>
        <w:t>cointegração</w:t>
      </w:r>
      <w:proofErr w:type="spellEnd"/>
      <w:r w:rsidR="00DB270D">
        <w:rPr>
          <w:rFonts w:ascii="Times New Roman" w:hAnsi="Times New Roman" w:cs="Times New Roman"/>
          <w:b w:val="0"/>
          <w:sz w:val="24"/>
          <w:szCs w:val="24"/>
        </w:rPr>
        <w:t xml:space="preserve"> entre termos de t</w:t>
      </w:r>
      <w:r w:rsidR="0019515E">
        <w:rPr>
          <w:rFonts w:ascii="Times New Roman" w:hAnsi="Times New Roman" w:cs="Times New Roman"/>
          <w:b w:val="0"/>
          <w:sz w:val="24"/>
          <w:szCs w:val="24"/>
        </w:rPr>
        <w:t>roca, produto interno bruto do B</w:t>
      </w:r>
      <w:r w:rsidR="00DB270D">
        <w:rPr>
          <w:rFonts w:ascii="Times New Roman" w:hAnsi="Times New Roman" w:cs="Times New Roman"/>
          <w:b w:val="0"/>
          <w:sz w:val="24"/>
          <w:szCs w:val="24"/>
        </w:rPr>
        <w:t>rasil, produto interno bruto</w:t>
      </w:r>
      <w:r w:rsidR="00674583">
        <w:rPr>
          <w:rFonts w:ascii="Times New Roman" w:hAnsi="Times New Roman" w:cs="Times New Roman"/>
          <w:b w:val="0"/>
          <w:sz w:val="24"/>
          <w:szCs w:val="24"/>
        </w:rPr>
        <w:t xml:space="preserve"> do mundo </w:t>
      </w:r>
      <w:r w:rsidR="00BB7218">
        <w:rPr>
          <w:rFonts w:ascii="Times New Roman" w:hAnsi="Times New Roman" w:cs="Times New Roman"/>
          <w:b w:val="0"/>
          <w:sz w:val="24"/>
          <w:szCs w:val="24"/>
        </w:rPr>
        <w:t xml:space="preserve">e </w:t>
      </w:r>
      <w:r w:rsidR="00674583">
        <w:rPr>
          <w:rFonts w:ascii="Times New Roman" w:hAnsi="Times New Roman" w:cs="Times New Roman"/>
          <w:b w:val="0"/>
          <w:sz w:val="24"/>
          <w:szCs w:val="24"/>
        </w:rPr>
        <w:t xml:space="preserve">balança comercial </w:t>
      </w:r>
      <w:r w:rsidR="00674583" w:rsidRPr="0019515E">
        <w:rPr>
          <w:rFonts w:ascii="Times New Roman" w:hAnsi="Times New Roman" w:cs="Times New Roman"/>
          <w:b w:val="0"/>
          <w:sz w:val="24"/>
          <w:szCs w:val="24"/>
        </w:rPr>
        <w:t xml:space="preserve">dos </w:t>
      </w:r>
      <w:r w:rsidR="00B501CC" w:rsidRPr="0019515E">
        <w:rPr>
          <w:rFonts w:ascii="Times New Roman" w:hAnsi="Times New Roman" w:cs="Times New Roman"/>
          <w:b w:val="0"/>
          <w:sz w:val="24"/>
          <w:szCs w:val="24"/>
        </w:rPr>
        <w:t>básicos</w:t>
      </w:r>
      <w:r w:rsidR="00BB7218" w:rsidRPr="0019515E">
        <w:rPr>
          <w:rFonts w:ascii="Times New Roman" w:hAnsi="Times New Roman" w:cs="Times New Roman"/>
          <w:b w:val="0"/>
          <w:sz w:val="24"/>
          <w:szCs w:val="24"/>
        </w:rPr>
        <w:t xml:space="preserve">, </w:t>
      </w:r>
      <w:r w:rsidR="00674583" w:rsidRPr="0019515E">
        <w:rPr>
          <w:rFonts w:ascii="Times New Roman" w:hAnsi="Times New Roman" w:cs="Times New Roman"/>
          <w:b w:val="0"/>
          <w:sz w:val="24"/>
          <w:szCs w:val="24"/>
        </w:rPr>
        <w:t>semimanufaturados</w:t>
      </w:r>
      <w:r w:rsidR="00BB7218" w:rsidRPr="0019515E">
        <w:rPr>
          <w:rFonts w:ascii="Times New Roman" w:hAnsi="Times New Roman" w:cs="Times New Roman"/>
          <w:b w:val="0"/>
          <w:sz w:val="24"/>
          <w:szCs w:val="24"/>
        </w:rPr>
        <w:t xml:space="preserve"> e </w:t>
      </w:r>
      <w:r w:rsidR="00674583" w:rsidRPr="0019515E">
        <w:rPr>
          <w:rFonts w:ascii="Times New Roman" w:hAnsi="Times New Roman" w:cs="Times New Roman"/>
          <w:b w:val="0"/>
          <w:sz w:val="24"/>
          <w:szCs w:val="24"/>
        </w:rPr>
        <w:t>manufaturados</w:t>
      </w:r>
      <w:r w:rsidR="0019515E" w:rsidRPr="0019515E">
        <w:rPr>
          <w:rFonts w:ascii="Times New Roman" w:hAnsi="Times New Roman" w:cs="Times New Roman"/>
          <w:b w:val="0"/>
          <w:sz w:val="24"/>
          <w:szCs w:val="24"/>
        </w:rPr>
        <w:t>.</w:t>
      </w:r>
      <w:r w:rsidR="00B501CC">
        <w:rPr>
          <w:rFonts w:ascii="Times New Roman" w:hAnsi="Times New Roman" w:cs="Times New Roman"/>
          <w:b w:val="0"/>
          <w:sz w:val="24"/>
          <w:szCs w:val="24"/>
        </w:rPr>
        <w:t xml:space="preserve"> </w:t>
      </w:r>
    </w:p>
    <w:p w:rsidR="00587B1A" w:rsidRPr="00442ED2" w:rsidRDefault="00587B1A" w:rsidP="00442ED2"/>
    <w:p w:rsidR="00892C24" w:rsidRPr="00D459CB" w:rsidRDefault="00BC175F" w:rsidP="008A467F">
      <w:pPr>
        <w:pStyle w:val="Ttulo1"/>
        <w:spacing w:before="0" w:after="0"/>
        <w:jc w:val="both"/>
        <w:rPr>
          <w:rFonts w:ascii="Times New Roman" w:hAnsi="Times New Roman" w:cs="Times New Roman"/>
          <w:b w:val="0"/>
          <w:sz w:val="24"/>
          <w:szCs w:val="24"/>
        </w:rPr>
      </w:pPr>
      <w:r w:rsidRPr="00D459CB">
        <w:rPr>
          <w:rFonts w:ascii="Times New Roman" w:hAnsi="Times New Roman" w:cs="Times New Roman"/>
          <w:b w:val="0"/>
          <w:sz w:val="24"/>
          <w:szCs w:val="24"/>
        </w:rPr>
        <w:t>Tabela 3</w:t>
      </w:r>
      <w:r w:rsidR="00892C24" w:rsidRPr="00D459CB">
        <w:rPr>
          <w:rFonts w:ascii="Times New Roman" w:hAnsi="Times New Roman" w:cs="Times New Roman"/>
          <w:b w:val="0"/>
          <w:sz w:val="24"/>
          <w:szCs w:val="24"/>
        </w:rPr>
        <w:t xml:space="preserve"> – Resultados do teste de </w:t>
      </w:r>
      <w:proofErr w:type="spellStart"/>
      <w:r w:rsidR="00892C24" w:rsidRPr="00D459CB">
        <w:rPr>
          <w:rFonts w:ascii="Times New Roman" w:hAnsi="Times New Roman" w:cs="Times New Roman"/>
          <w:b w:val="0"/>
          <w:sz w:val="24"/>
          <w:szCs w:val="24"/>
        </w:rPr>
        <w:t>cointegração</w:t>
      </w:r>
      <w:proofErr w:type="spellEnd"/>
      <w:r w:rsidR="00892C24" w:rsidRPr="00D459CB">
        <w:rPr>
          <w:rFonts w:ascii="Times New Roman" w:hAnsi="Times New Roman" w:cs="Times New Roman"/>
          <w:b w:val="0"/>
          <w:sz w:val="24"/>
          <w:szCs w:val="24"/>
        </w:rPr>
        <w:t xml:space="preserve"> de </w:t>
      </w:r>
      <w:proofErr w:type="spellStart"/>
      <w:r w:rsidR="00892C24" w:rsidRPr="00D459CB">
        <w:rPr>
          <w:rFonts w:ascii="Times New Roman" w:hAnsi="Times New Roman" w:cs="Times New Roman"/>
          <w:b w:val="0"/>
          <w:sz w:val="24"/>
          <w:szCs w:val="24"/>
        </w:rPr>
        <w:t>Johansen</w:t>
      </w:r>
      <w:proofErr w:type="spellEnd"/>
    </w:p>
    <w:tbl>
      <w:tblPr>
        <w:tblW w:w="0" w:type="auto"/>
        <w:jc w:val="center"/>
        <w:tblInd w:w="108" w:type="dxa"/>
        <w:tblLook w:val="01E0" w:firstRow="1" w:lastRow="1" w:firstColumn="1" w:lastColumn="1" w:noHBand="0" w:noVBand="0"/>
      </w:tblPr>
      <w:tblGrid>
        <w:gridCol w:w="941"/>
        <w:gridCol w:w="1209"/>
        <w:gridCol w:w="1116"/>
        <w:gridCol w:w="1038"/>
        <w:gridCol w:w="1116"/>
        <w:gridCol w:w="1038"/>
        <w:gridCol w:w="1116"/>
        <w:gridCol w:w="1038"/>
      </w:tblGrid>
      <w:tr w:rsidR="00892C24" w:rsidRPr="00113A94" w:rsidTr="00113A94">
        <w:trPr>
          <w:trHeight w:val="359"/>
          <w:jc w:val="center"/>
        </w:trPr>
        <w:tc>
          <w:tcPr>
            <w:tcW w:w="941" w:type="dxa"/>
            <w:vMerge w:val="restart"/>
            <w:tcBorders>
              <w:top w:val="single" w:sz="4" w:space="0" w:color="auto"/>
            </w:tcBorders>
            <w:shd w:val="clear" w:color="auto" w:fill="auto"/>
          </w:tcPr>
          <w:p w:rsidR="00892C24" w:rsidRPr="00113A94" w:rsidRDefault="00892C24" w:rsidP="00561B83">
            <w:pPr>
              <w:jc w:val="center"/>
              <w:rPr>
                <w:sz w:val="20"/>
                <w:szCs w:val="20"/>
              </w:rPr>
            </w:pPr>
            <w:r w:rsidRPr="00113A94">
              <w:rPr>
                <w:sz w:val="20"/>
                <w:szCs w:val="20"/>
              </w:rPr>
              <w:t>Hipótese Nula</w:t>
            </w:r>
          </w:p>
          <w:p w:rsidR="00892C24" w:rsidRPr="00113A94" w:rsidRDefault="00892C24" w:rsidP="00561B83">
            <w:pPr>
              <w:jc w:val="center"/>
              <w:rPr>
                <w:sz w:val="20"/>
                <w:szCs w:val="20"/>
              </w:rPr>
            </w:pPr>
            <w:r w:rsidRPr="00113A94">
              <w:rPr>
                <w:position w:val="-12"/>
                <w:sz w:val="20"/>
                <w:szCs w:val="20"/>
              </w:rPr>
              <w:object w:dxaOrig="360" w:dyaOrig="360">
                <v:shape id="_x0000_i1036" type="#_x0000_t75" style="width:18.35pt;height:18.35pt" o:ole="">
                  <v:imagedata r:id="rId31" o:title=""/>
                </v:shape>
                <o:OLEObject Type="Embed" ProgID="Equation.3" ShapeID="_x0000_i1036" DrawAspect="Content" ObjectID="_1495623926" r:id="rId32"/>
              </w:object>
            </w:r>
          </w:p>
        </w:tc>
        <w:tc>
          <w:tcPr>
            <w:tcW w:w="1209" w:type="dxa"/>
            <w:vMerge w:val="restart"/>
            <w:tcBorders>
              <w:top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 xml:space="preserve">Hipótese </w:t>
            </w:r>
          </w:p>
          <w:p w:rsidR="00892C24" w:rsidRPr="00113A94" w:rsidRDefault="00892C24" w:rsidP="00561B83">
            <w:pPr>
              <w:jc w:val="center"/>
              <w:rPr>
                <w:sz w:val="20"/>
                <w:szCs w:val="20"/>
              </w:rPr>
            </w:pPr>
            <w:r w:rsidRPr="00113A94">
              <w:rPr>
                <w:sz w:val="20"/>
                <w:szCs w:val="20"/>
              </w:rPr>
              <w:t>Alternativa</w:t>
            </w:r>
          </w:p>
          <w:p w:rsidR="00892C24" w:rsidRPr="00113A94" w:rsidRDefault="00892C24" w:rsidP="00561B83">
            <w:pPr>
              <w:jc w:val="center"/>
              <w:rPr>
                <w:sz w:val="20"/>
                <w:szCs w:val="20"/>
              </w:rPr>
            </w:pPr>
            <w:r w:rsidRPr="00113A94">
              <w:rPr>
                <w:position w:val="-10"/>
                <w:sz w:val="20"/>
                <w:szCs w:val="20"/>
              </w:rPr>
              <w:object w:dxaOrig="380" w:dyaOrig="340">
                <v:shape id="_x0000_i1037" type="#_x0000_t75" style="width:19pt;height:17pt" o:ole="">
                  <v:imagedata r:id="rId33" o:title=""/>
                </v:shape>
                <o:OLEObject Type="Embed" ProgID="Equation.3" ShapeID="_x0000_i1037" DrawAspect="Content" ObjectID="_1495623927" r:id="rId34"/>
              </w:objec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9515E" w:rsidRDefault="00923D3B" w:rsidP="00561B83">
            <w:pPr>
              <w:jc w:val="center"/>
              <w:rPr>
                <w:i/>
                <w:sz w:val="20"/>
                <w:szCs w:val="20"/>
              </w:rPr>
            </w:pPr>
            <w:r>
              <w:rPr>
                <w:sz w:val="20"/>
                <w:szCs w:val="20"/>
              </w:rPr>
              <w:t>Básicos</w:t>
            </w:r>
            <w:r w:rsidR="0019515E">
              <w:rPr>
                <w:sz w:val="20"/>
                <w:szCs w:val="20"/>
              </w:rPr>
              <w:t xml:space="preserve"> </w:t>
            </w:r>
            <w:r w:rsidR="0019515E" w:rsidRPr="0019515E">
              <w:rPr>
                <w:i/>
                <w:sz w:val="20"/>
                <w:szCs w:val="20"/>
              </w:rPr>
              <w:t>(I)</w: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13A94" w:rsidRDefault="00476F75" w:rsidP="00561B83">
            <w:pPr>
              <w:jc w:val="center"/>
              <w:rPr>
                <w:sz w:val="20"/>
                <w:szCs w:val="20"/>
              </w:rPr>
            </w:pPr>
            <w:r>
              <w:rPr>
                <w:sz w:val="20"/>
                <w:szCs w:val="20"/>
              </w:rPr>
              <w:t>Semim</w:t>
            </w:r>
            <w:r w:rsidR="00923D3B">
              <w:rPr>
                <w:sz w:val="20"/>
                <w:szCs w:val="20"/>
              </w:rPr>
              <w:t>anufaturados</w:t>
            </w:r>
            <w:r w:rsidR="0019515E">
              <w:rPr>
                <w:sz w:val="20"/>
                <w:szCs w:val="20"/>
              </w:rPr>
              <w:t xml:space="preserve"> </w:t>
            </w:r>
            <w:r w:rsidR="0019515E" w:rsidRPr="0019515E">
              <w:rPr>
                <w:i/>
                <w:sz w:val="20"/>
                <w:szCs w:val="20"/>
              </w:rPr>
              <w:t>(II)</w:t>
            </w:r>
          </w:p>
        </w:tc>
        <w:tc>
          <w:tcPr>
            <w:tcW w:w="2154" w:type="dxa"/>
            <w:gridSpan w:val="2"/>
            <w:tcBorders>
              <w:top w:val="single" w:sz="4" w:space="0" w:color="auto"/>
              <w:left w:val="single" w:sz="4" w:space="0" w:color="auto"/>
              <w:bottom w:val="single" w:sz="4" w:space="0" w:color="auto"/>
            </w:tcBorders>
            <w:shd w:val="clear" w:color="auto" w:fill="auto"/>
          </w:tcPr>
          <w:p w:rsidR="00892C24" w:rsidRPr="00113A94" w:rsidRDefault="00476F75" w:rsidP="00561B83">
            <w:pPr>
              <w:jc w:val="center"/>
              <w:rPr>
                <w:sz w:val="20"/>
                <w:szCs w:val="20"/>
              </w:rPr>
            </w:pPr>
            <w:r>
              <w:rPr>
                <w:sz w:val="20"/>
                <w:szCs w:val="20"/>
              </w:rPr>
              <w:t>Manufaturados</w:t>
            </w:r>
            <w:r w:rsidR="0019515E">
              <w:rPr>
                <w:sz w:val="20"/>
                <w:szCs w:val="20"/>
              </w:rPr>
              <w:t xml:space="preserve"> </w:t>
            </w:r>
            <w:r w:rsidR="0019515E" w:rsidRPr="0019515E">
              <w:rPr>
                <w:i/>
                <w:sz w:val="20"/>
                <w:szCs w:val="20"/>
              </w:rPr>
              <w:t>(III)</w:t>
            </w:r>
          </w:p>
        </w:tc>
      </w:tr>
      <w:tr w:rsidR="00892C24" w:rsidRPr="00113A94" w:rsidTr="00113A94">
        <w:trPr>
          <w:trHeight w:val="402"/>
          <w:jc w:val="center"/>
        </w:trPr>
        <w:tc>
          <w:tcPr>
            <w:tcW w:w="941" w:type="dxa"/>
            <w:vMerge/>
            <w:tcBorders>
              <w:bottom w:val="single" w:sz="4" w:space="0" w:color="auto"/>
            </w:tcBorders>
            <w:shd w:val="clear" w:color="auto" w:fill="auto"/>
          </w:tcPr>
          <w:p w:rsidR="00892C24" w:rsidRPr="00113A94" w:rsidRDefault="00892C24" w:rsidP="00561B83">
            <w:pPr>
              <w:jc w:val="center"/>
              <w:rPr>
                <w:sz w:val="20"/>
                <w:szCs w:val="20"/>
              </w:rPr>
            </w:pPr>
          </w:p>
        </w:tc>
        <w:tc>
          <w:tcPr>
            <w:tcW w:w="1209" w:type="dxa"/>
            <w:vMerge/>
            <w:tcBorders>
              <w:bottom w:val="single" w:sz="4" w:space="0" w:color="auto"/>
              <w:right w:val="single" w:sz="4" w:space="0" w:color="auto"/>
            </w:tcBorders>
            <w:shd w:val="clear" w:color="auto" w:fill="auto"/>
          </w:tcPr>
          <w:p w:rsidR="00892C24" w:rsidRPr="00113A94" w:rsidRDefault="00892C24" w:rsidP="00561B83">
            <w:pPr>
              <w:jc w:val="center"/>
              <w:rPr>
                <w:sz w:val="20"/>
                <w:szCs w:val="20"/>
              </w:rPr>
            </w:pP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r>
      <w:tr w:rsidR="006D73F9" w:rsidRPr="00113A94" w:rsidTr="00113A94">
        <w:trPr>
          <w:jc w:val="center"/>
        </w:trPr>
        <w:tc>
          <w:tcPr>
            <w:tcW w:w="941" w:type="dxa"/>
            <w:tcBorders>
              <w:top w:val="single" w:sz="4" w:space="0" w:color="auto"/>
            </w:tcBorders>
            <w:shd w:val="clear" w:color="auto" w:fill="auto"/>
          </w:tcPr>
          <w:p w:rsidR="006D73F9" w:rsidRPr="00113A94" w:rsidRDefault="006D73F9" w:rsidP="00351664">
            <w:pPr>
              <w:pStyle w:val="Corpodetexto"/>
              <w:rPr>
                <w:sz w:val="20"/>
                <w:szCs w:val="20"/>
              </w:rPr>
            </w:pPr>
            <w:r w:rsidRPr="00113A94">
              <w:rPr>
                <w:sz w:val="20"/>
                <w:szCs w:val="20"/>
              </w:rPr>
              <w:t xml:space="preserve"> </w:t>
            </w:r>
            <w:r w:rsidRPr="00113A94">
              <w:rPr>
                <w:color w:val="FFFFFF"/>
                <w:sz w:val="20"/>
                <w:szCs w:val="20"/>
              </w:rPr>
              <w:t>.</w:t>
            </w:r>
            <w:r w:rsidRPr="00113A94">
              <w:rPr>
                <w:sz w:val="20"/>
                <w:szCs w:val="20"/>
              </w:rPr>
              <w:t xml:space="preserve">r </w:t>
            </w:r>
            <w:r w:rsidRPr="00113A94">
              <w:rPr>
                <w:position w:val="-4"/>
                <w:sz w:val="20"/>
                <w:szCs w:val="20"/>
              </w:rPr>
              <w:object w:dxaOrig="200" w:dyaOrig="240">
                <v:shape id="_x0000_i1038" type="#_x0000_t75" style="width:10.2pt;height:12.25pt" o:ole="" fillcolor="window">
                  <v:imagedata r:id="rId35" o:title=""/>
                </v:shape>
                <o:OLEObject Type="Embed" ProgID="Equation.3" ShapeID="_x0000_i1038" DrawAspect="Content" ObjectID="_1495623928" r:id="rId36"/>
              </w:object>
            </w:r>
            <w:proofErr w:type="gramStart"/>
            <w:r w:rsidR="00C673BB">
              <w:rPr>
                <w:sz w:val="20"/>
                <w:szCs w:val="20"/>
              </w:rPr>
              <w:t>3</w:t>
            </w:r>
            <w:proofErr w:type="gramEnd"/>
          </w:p>
        </w:tc>
        <w:tc>
          <w:tcPr>
            <w:tcW w:w="1209" w:type="dxa"/>
            <w:tcBorders>
              <w:top w:val="single" w:sz="4" w:space="0" w:color="auto"/>
              <w:right w:val="single" w:sz="4" w:space="0" w:color="auto"/>
            </w:tcBorders>
            <w:shd w:val="clear" w:color="auto" w:fill="auto"/>
          </w:tcPr>
          <w:p w:rsidR="006D73F9" w:rsidRPr="00113A94" w:rsidRDefault="00937A25" w:rsidP="00561B83">
            <w:pPr>
              <w:pStyle w:val="Corpodetexto"/>
              <w:jc w:val="center"/>
              <w:rPr>
                <w:sz w:val="20"/>
                <w:szCs w:val="20"/>
              </w:rPr>
            </w:pPr>
            <w:r>
              <w:rPr>
                <w:sz w:val="20"/>
                <w:szCs w:val="20"/>
              </w:rPr>
              <w:t xml:space="preserve">r = </w:t>
            </w:r>
            <w:r w:rsidR="00C673BB">
              <w:rPr>
                <w:sz w:val="20"/>
                <w:szCs w:val="20"/>
              </w:rPr>
              <w:t>4</w:t>
            </w:r>
          </w:p>
        </w:tc>
        <w:tc>
          <w:tcPr>
            <w:tcW w:w="1116" w:type="dxa"/>
            <w:tcBorders>
              <w:top w:val="single" w:sz="4" w:space="0" w:color="auto"/>
              <w:left w:val="single" w:sz="4" w:space="0" w:color="auto"/>
            </w:tcBorders>
            <w:shd w:val="clear" w:color="auto" w:fill="auto"/>
          </w:tcPr>
          <w:p w:rsidR="006D73F9" w:rsidRPr="00113A94" w:rsidRDefault="00937A25" w:rsidP="00351664">
            <w:pPr>
              <w:jc w:val="center"/>
              <w:rPr>
                <w:sz w:val="20"/>
                <w:szCs w:val="20"/>
              </w:rPr>
            </w:pPr>
            <w:r>
              <w:rPr>
                <w:sz w:val="20"/>
                <w:szCs w:val="20"/>
              </w:rPr>
              <w:t>0,</w:t>
            </w:r>
            <w:r w:rsidR="00351664">
              <w:rPr>
                <w:sz w:val="20"/>
                <w:szCs w:val="20"/>
              </w:rPr>
              <w:t>0</w:t>
            </w:r>
            <w:r w:rsidRPr="00937A25">
              <w:rPr>
                <w:sz w:val="20"/>
                <w:szCs w:val="20"/>
              </w:rPr>
              <w:t>3</w:t>
            </w:r>
            <w:r w:rsidR="00351664">
              <w:rPr>
                <w:sz w:val="20"/>
                <w:szCs w:val="20"/>
              </w:rPr>
              <w:t>3</w:t>
            </w:r>
          </w:p>
        </w:tc>
        <w:tc>
          <w:tcPr>
            <w:tcW w:w="1038" w:type="dxa"/>
            <w:tcBorders>
              <w:top w:val="single" w:sz="4" w:space="0" w:color="auto"/>
              <w:right w:val="single" w:sz="4" w:space="0" w:color="auto"/>
            </w:tcBorders>
            <w:shd w:val="clear" w:color="auto" w:fill="auto"/>
          </w:tcPr>
          <w:p w:rsidR="006D73F9" w:rsidRPr="00113A94" w:rsidRDefault="00351664" w:rsidP="00937A25">
            <w:pPr>
              <w:jc w:val="center"/>
              <w:rPr>
                <w:sz w:val="20"/>
                <w:szCs w:val="20"/>
              </w:rPr>
            </w:pPr>
            <w:r>
              <w:rPr>
                <w:sz w:val="20"/>
                <w:szCs w:val="20"/>
              </w:rPr>
              <w:t>5,559</w:t>
            </w:r>
          </w:p>
        </w:tc>
        <w:tc>
          <w:tcPr>
            <w:tcW w:w="1116" w:type="dxa"/>
            <w:tcBorders>
              <w:top w:val="single" w:sz="4" w:space="0" w:color="auto"/>
              <w:left w:val="single" w:sz="4" w:space="0" w:color="auto"/>
            </w:tcBorders>
            <w:shd w:val="clear" w:color="auto" w:fill="auto"/>
          </w:tcPr>
          <w:p w:rsidR="006D73F9" w:rsidRPr="00113A94" w:rsidRDefault="0094085C" w:rsidP="00561B83">
            <w:pPr>
              <w:jc w:val="center"/>
              <w:rPr>
                <w:sz w:val="20"/>
                <w:szCs w:val="20"/>
              </w:rPr>
            </w:pPr>
            <w:r>
              <w:rPr>
                <w:sz w:val="20"/>
                <w:szCs w:val="20"/>
              </w:rPr>
              <w:t>0,036</w:t>
            </w:r>
          </w:p>
        </w:tc>
        <w:tc>
          <w:tcPr>
            <w:tcW w:w="1038" w:type="dxa"/>
            <w:tcBorders>
              <w:top w:val="single" w:sz="4" w:space="0" w:color="auto"/>
              <w:right w:val="single" w:sz="4" w:space="0" w:color="auto"/>
            </w:tcBorders>
            <w:shd w:val="clear" w:color="auto" w:fill="auto"/>
          </w:tcPr>
          <w:p w:rsidR="006D73F9" w:rsidRPr="00113A94" w:rsidRDefault="0094085C" w:rsidP="00561B83">
            <w:pPr>
              <w:jc w:val="center"/>
              <w:rPr>
                <w:sz w:val="20"/>
                <w:szCs w:val="20"/>
              </w:rPr>
            </w:pPr>
            <w:r>
              <w:rPr>
                <w:sz w:val="20"/>
                <w:szCs w:val="20"/>
              </w:rPr>
              <w:t>6,163</w:t>
            </w:r>
          </w:p>
        </w:tc>
        <w:tc>
          <w:tcPr>
            <w:tcW w:w="1116" w:type="dxa"/>
            <w:tcBorders>
              <w:top w:val="single" w:sz="4" w:space="0" w:color="auto"/>
              <w:left w:val="single" w:sz="4" w:space="0" w:color="auto"/>
            </w:tcBorders>
            <w:shd w:val="clear" w:color="auto" w:fill="auto"/>
          </w:tcPr>
          <w:p w:rsidR="006D73F9" w:rsidRPr="00113A94" w:rsidRDefault="00686BAB" w:rsidP="00561B83">
            <w:pPr>
              <w:jc w:val="center"/>
              <w:rPr>
                <w:sz w:val="20"/>
                <w:szCs w:val="20"/>
              </w:rPr>
            </w:pPr>
            <w:r>
              <w:rPr>
                <w:sz w:val="20"/>
                <w:szCs w:val="20"/>
              </w:rPr>
              <w:t>0,035</w:t>
            </w:r>
          </w:p>
        </w:tc>
        <w:tc>
          <w:tcPr>
            <w:tcW w:w="1038" w:type="dxa"/>
            <w:tcBorders>
              <w:top w:val="single" w:sz="4" w:space="0" w:color="auto"/>
            </w:tcBorders>
            <w:shd w:val="clear" w:color="auto" w:fill="auto"/>
          </w:tcPr>
          <w:p w:rsidR="006D73F9" w:rsidRPr="00113A94" w:rsidRDefault="00686BAB" w:rsidP="00561B83">
            <w:pPr>
              <w:jc w:val="center"/>
              <w:rPr>
                <w:sz w:val="20"/>
                <w:szCs w:val="20"/>
              </w:rPr>
            </w:pPr>
            <w:r>
              <w:rPr>
                <w:sz w:val="20"/>
                <w:szCs w:val="20"/>
              </w:rPr>
              <w:t>5,910</w:t>
            </w:r>
          </w:p>
        </w:tc>
      </w:tr>
      <w:tr w:rsidR="006D73F9" w:rsidRPr="00113A94" w:rsidTr="00AF003E">
        <w:trPr>
          <w:trHeight w:val="383"/>
          <w:jc w:val="center"/>
        </w:trPr>
        <w:tc>
          <w:tcPr>
            <w:tcW w:w="941" w:type="dxa"/>
            <w:shd w:val="clear" w:color="auto" w:fill="auto"/>
          </w:tcPr>
          <w:p w:rsidR="006D73F9" w:rsidRPr="00113A94" w:rsidRDefault="00351664" w:rsidP="00351664">
            <w:pPr>
              <w:pStyle w:val="Corpodetexto"/>
              <w:rPr>
                <w:sz w:val="20"/>
                <w:szCs w:val="20"/>
              </w:rPr>
            </w:pPr>
            <w:r>
              <w:rPr>
                <w:sz w:val="20"/>
                <w:szCs w:val="20"/>
              </w:rPr>
              <w:t xml:space="preserve">  r </w:t>
            </w:r>
            <w:r w:rsidRPr="00113A94">
              <w:rPr>
                <w:position w:val="-4"/>
                <w:sz w:val="20"/>
                <w:szCs w:val="20"/>
              </w:rPr>
              <w:object w:dxaOrig="200" w:dyaOrig="240">
                <v:shape id="_x0000_i1039" type="#_x0000_t75" style="width:10.2pt;height:12.25pt" o:ole="" fillcolor="window">
                  <v:imagedata r:id="rId35" o:title=""/>
                </v:shape>
                <o:OLEObject Type="Embed" ProgID="Equation.3" ShapeID="_x0000_i1039" DrawAspect="Content" ObjectID="_1495623929" r:id="rId37"/>
              </w:object>
            </w:r>
            <w:proofErr w:type="gramStart"/>
            <w:r>
              <w:rPr>
                <w:sz w:val="20"/>
                <w:szCs w:val="20"/>
              </w:rPr>
              <w:t>2</w:t>
            </w:r>
            <w:proofErr w:type="gramEnd"/>
          </w:p>
        </w:tc>
        <w:tc>
          <w:tcPr>
            <w:tcW w:w="1209" w:type="dxa"/>
            <w:tcBorders>
              <w:right w:val="single" w:sz="4" w:space="0" w:color="auto"/>
            </w:tcBorders>
            <w:shd w:val="clear" w:color="auto" w:fill="auto"/>
          </w:tcPr>
          <w:p w:rsidR="006D73F9" w:rsidRPr="00113A94" w:rsidRDefault="00351664" w:rsidP="00561B83">
            <w:pPr>
              <w:pStyle w:val="Corpodetexto"/>
              <w:jc w:val="center"/>
              <w:rPr>
                <w:sz w:val="20"/>
                <w:szCs w:val="20"/>
              </w:rPr>
            </w:pPr>
            <w:r>
              <w:rPr>
                <w:sz w:val="20"/>
                <w:szCs w:val="20"/>
              </w:rPr>
              <w:t xml:space="preserve">r = </w:t>
            </w:r>
            <w:r w:rsidR="00C673BB">
              <w:rPr>
                <w:sz w:val="20"/>
                <w:szCs w:val="20"/>
              </w:rPr>
              <w:t>3</w:t>
            </w:r>
          </w:p>
        </w:tc>
        <w:tc>
          <w:tcPr>
            <w:tcW w:w="1116" w:type="dxa"/>
            <w:tcBorders>
              <w:left w:val="single" w:sz="4" w:space="0" w:color="auto"/>
            </w:tcBorders>
            <w:shd w:val="clear" w:color="auto" w:fill="auto"/>
          </w:tcPr>
          <w:p w:rsidR="006D73F9" w:rsidRPr="00113A94" w:rsidRDefault="00351664" w:rsidP="00561B83">
            <w:pPr>
              <w:jc w:val="center"/>
              <w:rPr>
                <w:sz w:val="20"/>
                <w:szCs w:val="20"/>
              </w:rPr>
            </w:pPr>
            <w:r>
              <w:rPr>
                <w:sz w:val="20"/>
                <w:szCs w:val="20"/>
              </w:rPr>
              <w:t>0,073</w:t>
            </w:r>
          </w:p>
        </w:tc>
        <w:tc>
          <w:tcPr>
            <w:tcW w:w="1038" w:type="dxa"/>
            <w:tcBorders>
              <w:right w:val="single" w:sz="4" w:space="0" w:color="auto"/>
            </w:tcBorders>
            <w:shd w:val="clear" w:color="auto" w:fill="auto"/>
          </w:tcPr>
          <w:p w:rsidR="006D73F9" w:rsidRPr="00113A94" w:rsidRDefault="00351664" w:rsidP="00561B83">
            <w:pPr>
              <w:jc w:val="center"/>
              <w:rPr>
                <w:sz w:val="20"/>
                <w:szCs w:val="20"/>
              </w:rPr>
            </w:pPr>
            <w:r>
              <w:rPr>
                <w:sz w:val="20"/>
                <w:szCs w:val="20"/>
              </w:rPr>
              <w:t>18,107</w:t>
            </w:r>
          </w:p>
        </w:tc>
        <w:tc>
          <w:tcPr>
            <w:tcW w:w="1116" w:type="dxa"/>
            <w:tcBorders>
              <w:left w:val="single" w:sz="4" w:space="0" w:color="auto"/>
            </w:tcBorders>
            <w:shd w:val="clear" w:color="auto" w:fill="auto"/>
          </w:tcPr>
          <w:p w:rsidR="006D73F9" w:rsidRPr="00113A94" w:rsidRDefault="0094085C" w:rsidP="00561B83">
            <w:pPr>
              <w:jc w:val="center"/>
              <w:rPr>
                <w:sz w:val="20"/>
                <w:szCs w:val="20"/>
              </w:rPr>
            </w:pPr>
            <w:r>
              <w:rPr>
                <w:sz w:val="20"/>
                <w:szCs w:val="20"/>
              </w:rPr>
              <w:t>0,068</w:t>
            </w:r>
          </w:p>
        </w:tc>
        <w:tc>
          <w:tcPr>
            <w:tcW w:w="1038" w:type="dxa"/>
            <w:tcBorders>
              <w:right w:val="single" w:sz="4" w:space="0" w:color="auto"/>
            </w:tcBorders>
            <w:shd w:val="clear" w:color="auto" w:fill="auto"/>
          </w:tcPr>
          <w:p w:rsidR="006D73F9" w:rsidRPr="00113A94" w:rsidRDefault="0094085C" w:rsidP="00561B83">
            <w:pPr>
              <w:jc w:val="center"/>
              <w:rPr>
                <w:sz w:val="20"/>
                <w:szCs w:val="20"/>
              </w:rPr>
            </w:pPr>
            <w:r>
              <w:rPr>
                <w:sz w:val="20"/>
                <w:szCs w:val="20"/>
              </w:rPr>
              <w:t>17,830</w:t>
            </w:r>
          </w:p>
        </w:tc>
        <w:tc>
          <w:tcPr>
            <w:tcW w:w="1116" w:type="dxa"/>
            <w:tcBorders>
              <w:left w:val="single" w:sz="4" w:space="0" w:color="auto"/>
            </w:tcBorders>
            <w:shd w:val="clear" w:color="auto" w:fill="auto"/>
          </w:tcPr>
          <w:p w:rsidR="006D73F9" w:rsidRPr="00113A94" w:rsidRDefault="00686BAB" w:rsidP="00561B83">
            <w:pPr>
              <w:jc w:val="center"/>
              <w:rPr>
                <w:sz w:val="20"/>
                <w:szCs w:val="20"/>
              </w:rPr>
            </w:pPr>
            <w:r>
              <w:rPr>
                <w:sz w:val="20"/>
                <w:szCs w:val="20"/>
              </w:rPr>
              <w:t>0,069</w:t>
            </w:r>
          </w:p>
        </w:tc>
        <w:tc>
          <w:tcPr>
            <w:tcW w:w="1038" w:type="dxa"/>
            <w:shd w:val="clear" w:color="auto" w:fill="auto"/>
          </w:tcPr>
          <w:p w:rsidR="006D73F9" w:rsidRPr="00113A94" w:rsidRDefault="00686BAB" w:rsidP="00561B83">
            <w:pPr>
              <w:jc w:val="center"/>
              <w:rPr>
                <w:sz w:val="20"/>
                <w:szCs w:val="20"/>
              </w:rPr>
            </w:pPr>
            <w:r>
              <w:rPr>
                <w:sz w:val="20"/>
                <w:szCs w:val="20"/>
              </w:rPr>
              <w:t>17,841</w:t>
            </w:r>
          </w:p>
        </w:tc>
      </w:tr>
      <w:tr w:rsidR="00AF003E" w:rsidRPr="00113A94" w:rsidTr="00AF003E">
        <w:trPr>
          <w:trHeight w:val="383"/>
          <w:jc w:val="center"/>
        </w:trPr>
        <w:tc>
          <w:tcPr>
            <w:tcW w:w="941" w:type="dxa"/>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0" type="#_x0000_t75" style="width:10.2pt;height:12.25pt" o:ole="" fillcolor="window">
                  <v:imagedata r:id="rId35" o:title=""/>
                </v:shape>
                <o:OLEObject Type="Embed" ProgID="Equation.3" ShapeID="_x0000_i1040" DrawAspect="Content" ObjectID="_1495623930" r:id="rId38"/>
              </w:object>
            </w:r>
            <w:proofErr w:type="gramStart"/>
            <w:r w:rsidR="00C673BB">
              <w:rPr>
                <w:sz w:val="20"/>
                <w:szCs w:val="20"/>
              </w:rPr>
              <w:t>1</w:t>
            </w:r>
            <w:proofErr w:type="gramEnd"/>
          </w:p>
        </w:tc>
        <w:tc>
          <w:tcPr>
            <w:tcW w:w="1209" w:type="dxa"/>
            <w:tcBorders>
              <w:right w:val="single" w:sz="4" w:space="0" w:color="auto"/>
            </w:tcBorders>
            <w:shd w:val="clear" w:color="auto" w:fill="auto"/>
          </w:tcPr>
          <w:p w:rsidR="00AF003E" w:rsidRDefault="00C673BB" w:rsidP="00561B83">
            <w:pPr>
              <w:pStyle w:val="Corpodetexto"/>
              <w:jc w:val="center"/>
              <w:rPr>
                <w:sz w:val="20"/>
                <w:szCs w:val="20"/>
              </w:rPr>
            </w:pPr>
            <w:r>
              <w:rPr>
                <w:sz w:val="20"/>
                <w:szCs w:val="20"/>
              </w:rPr>
              <w:t>r = 2</w:t>
            </w:r>
          </w:p>
        </w:tc>
        <w:tc>
          <w:tcPr>
            <w:tcW w:w="1116" w:type="dxa"/>
            <w:tcBorders>
              <w:left w:val="single" w:sz="4" w:space="0" w:color="auto"/>
            </w:tcBorders>
            <w:shd w:val="clear" w:color="auto" w:fill="auto"/>
          </w:tcPr>
          <w:p w:rsidR="00AF003E" w:rsidRDefault="00AF003E" w:rsidP="00561B83">
            <w:pPr>
              <w:jc w:val="center"/>
              <w:rPr>
                <w:sz w:val="20"/>
                <w:szCs w:val="20"/>
              </w:rPr>
            </w:pPr>
            <w:r>
              <w:rPr>
                <w:sz w:val="20"/>
                <w:szCs w:val="20"/>
              </w:rPr>
              <w:t>0,077</w:t>
            </w:r>
          </w:p>
        </w:tc>
        <w:tc>
          <w:tcPr>
            <w:tcW w:w="1038" w:type="dxa"/>
            <w:tcBorders>
              <w:right w:val="single" w:sz="4" w:space="0" w:color="auto"/>
            </w:tcBorders>
            <w:shd w:val="clear" w:color="auto" w:fill="auto"/>
          </w:tcPr>
          <w:p w:rsidR="00AF003E" w:rsidRDefault="00AF003E" w:rsidP="00561B83">
            <w:pPr>
              <w:jc w:val="center"/>
              <w:rPr>
                <w:sz w:val="20"/>
                <w:szCs w:val="20"/>
              </w:rPr>
            </w:pPr>
            <w:r>
              <w:rPr>
                <w:sz w:val="20"/>
                <w:szCs w:val="20"/>
              </w:rPr>
              <w:t>31,354</w:t>
            </w:r>
          </w:p>
        </w:tc>
        <w:tc>
          <w:tcPr>
            <w:tcW w:w="1116" w:type="dxa"/>
            <w:tcBorders>
              <w:left w:val="single" w:sz="4" w:space="0" w:color="auto"/>
            </w:tcBorders>
            <w:shd w:val="clear" w:color="auto" w:fill="auto"/>
          </w:tcPr>
          <w:p w:rsidR="00AF003E" w:rsidRPr="00113A94" w:rsidRDefault="0094085C" w:rsidP="00561B83">
            <w:pPr>
              <w:jc w:val="center"/>
              <w:rPr>
                <w:sz w:val="20"/>
                <w:szCs w:val="20"/>
              </w:rPr>
            </w:pPr>
            <w:r>
              <w:rPr>
                <w:sz w:val="20"/>
                <w:szCs w:val="20"/>
              </w:rPr>
              <w:t>0,076</w:t>
            </w:r>
          </w:p>
        </w:tc>
        <w:tc>
          <w:tcPr>
            <w:tcW w:w="1038" w:type="dxa"/>
            <w:tcBorders>
              <w:right w:val="single" w:sz="4" w:space="0" w:color="auto"/>
            </w:tcBorders>
            <w:shd w:val="clear" w:color="auto" w:fill="auto"/>
          </w:tcPr>
          <w:p w:rsidR="00AF003E" w:rsidRPr="00113A94" w:rsidRDefault="0094085C" w:rsidP="00561B83">
            <w:pPr>
              <w:jc w:val="center"/>
              <w:rPr>
                <w:sz w:val="20"/>
                <w:szCs w:val="20"/>
              </w:rPr>
            </w:pPr>
            <w:r>
              <w:rPr>
                <w:sz w:val="20"/>
                <w:szCs w:val="20"/>
              </w:rPr>
              <w:t>30,938</w:t>
            </w:r>
          </w:p>
        </w:tc>
        <w:tc>
          <w:tcPr>
            <w:tcW w:w="1116" w:type="dxa"/>
            <w:tcBorders>
              <w:left w:val="single" w:sz="4" w:space="0" w:color="auto"/>
            </w:tcBorders>
            <w:shd w:val="clear" w:color="auto" w:fill="auto"/>
          </w:tcPr>
          <w:p w:rsidR="00AF003E" w:rsidRPr="00113A94" w:rsidRDefault="00686BAB" w:rsidP="00561B83">
            <w:pPr>
              <w:jc w:val="center"/>
              <w:rPr>
                <w:sz w:val="20"/>
                <w:szCs w:val="20"/>
              </w:rPr>
            </w:pPr>
            <w:r>
              <w:rPr>
                <w:sz w:val="20"/>
                <w:szCs w:val="20"/>
              </w:rPr>
              <w:t>0,084</w:t>
            </w:r>
          </w:p>
        </w:tc>
        <w:tc>
          <w:tcPr>
            <w:tcW w:w="1038" w:type="dxa"/>
            <w:shd w:val="clear" w:color="auto" w:fill="auto"/>
          </w:tcPr>
          <w:p w:rsidR="00AF003E" w:rsidRPr="00113A94" w:rsidRDefault="00686BAB" w:rsidP="00561B83">
            <w:pPr>
              <w:jc w:val="center"/>
              <w:rPr>
                <w:sz w:val="20"/>
                <w:szCs w:val="20"/>
              </w:rPr>
            </w:pPr>
            <w:r>
              <w:rPr>
                <w:sz w:val="20"/>
                <w:szCs w:val="20"/>
              </w:rPr>
              <w:t>32,342</w:t>
            </w:r>
          </w:p>
        </w:tc>
      </w:tr>
      <w:tr w:rsidR="00AF003E" w:rsidRPr="00113A94" w:rsidTr="00351664">
        <w:trPr>
          <w:trHeight w:val="383"/>
          <w:jc w:val="center"/>
        </w:trPr>
        <w:tc>
          <w:tcPr>
            <w:tcW w:w="941" w:type="dxa"/>
            <w:tcBorders>
              <w:bottom w:val="single" w:sz="4" w:space="0" w:color="auto"/>
            </w:tcBorders>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1" type="#_x0000_t75" style="width:10.2pt;height:12.25pt" o:ole="" fillcolor="window">
                  <v:imagedata r:id="rId35" o:title=""/>
                </v:shape>
                <o:OLEObject Type="Embed" ProgID="Equation.3" ShapeID="_x0000_i1041" DrawAspect="Content" ObjectID="_1495623931" r:id="rId39"/>
              </w:object>
            </w:r>
            <w:proofErr w:type="gramStart"/>
            <w:r w:rsidR="00C673BB">
              <w:rPr>
                <w:sz w:val="20"/>
                <w:szCs w:val="20"/>
              </w:rPr>
              <w:t>0</w:t>
            </w:r>
            <w:proofErr w:type="gramEnd"/>
          </w:p>
        </w:tc>
        <w:tc>
          <w:tcPr>
            <w:tcW w:w="1209" w:type="dxa"/>
            <w:tcBorders>
              <w:bottom w:val="single" w:sz="4" w:space="0" w:color="auto"/>
              <w:right w:val="single" w:sz="4" w:space="0" w:color="auto"/>
            </w:tcBorders>
            <w:shd w:val="clear" w:color="auto" w:fill="auto"/>
          </w:tcPr>
          <w:p w:rsidR="00AF003E" w:rsidRDefault="00C673BB" w:rsidP="00561B83">
            <w:pPr>
              <w:pStyle w:val="Corpodetexto"/>
              <w:jc w:val="center"/>
              <w:rPr>
                <w:sz w:val="20"/>
                <w:szCs w:val="20"/>
              </w:rPr>
            </w:pPr>
            <w:r>
              <w:rPr>
                <w:sz w:val="20"/>
                <w:szCs w:val="20"/>
              </w:rPr>
              <w:t>r = 1</w:t>
            </w:r>
          </w:p>
        </w:tc>
        <w:tc>
          <w:tcPr>
            <w:tcW w:w="1116" w:type="dxa"/>
            <w:tcBorders>
              <w:left w:val="single" w:sz="4" w:space="0" w:color="auto"/>
              <w:bottom w:val="single" w:sz="4" w:space="0" w:color="auto"/>
            </w:tcBorders>
            <w:shd w:val="clear" w:color="auto" w:fill="auto"/>
          </w:tcPr>
          <w:p w:rsidR="00AF003E" w:rsidRDefault="00AF003E" w:rsidP="00561B83">
            <w:pPr>
              <w:jc w:val="center"/>
              <w:rPr>
                <w:sz w:val="20"/>
                <w:szCs w:val="20"/>
              </w:rPr>
            </w:pPr>
            <w:r>
              <w:rPr>
                <w:sz w:val="20"/>
                <w:szCs w:val="20"/>
              </w:rPr>
              <w:t>0,348</w:t>
            </w:r>
          </w:p>
        </w:tc>
        <w:tc>
          <w:tcPr>
            <w:tcW w:w="1038" w:type="dxa"/>
            <w:tcBorders>
              <w:bottom w:val="single" w:sz="4" w:space="0" w:color="auto"/>
              <w:right w:val="single" w:sz="4" w:space="0" w:color="auto"/>
            </w:tcBorders>
            <w:shd w:val="clear" w:color="auto" w:fill="auto"/>
          </w:tcPr>
          <w:p w:rsidR="00AF003E" w:rsidRDefault="00AF003E" w:rsidP="00561B83">
            <w:pPr>
              <w:jc w:val="center"/>
              <w:rPr>
                <w:sz w:val="20"/>
                <w:szCs w:val="20"/>
              </w:rPr>
            </w:pPr>
            <w:r>
              <w:rPr>
                <w:sz w:val="20"/>
                <w:szCs w:val="20"/>
              </w:rPr>
              <w:t>102,319</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94085C" w:rsidP="00561B83">
            <w:pPr>
              <w:jc w:val="center"/>
              <w:rPr>
                <w:sz w:val="20"/>
                <w:szCs w:val="20"/>
              </w:rPr>
            </w:pPr>
            <w:r>
              <w:rPr>
                <w:sz w:val="20"/>
                <w:szCs w:val="20"/>
              </w:rPr>
              <w:t>0,338</w:t>
            </w:r>
          </w:p>
        </w:tc>
        <w:tc>
          <w:tcPr>
            <w:tcW w:w="1038" w:type="dxa"/>
            <w:tcBorders>
              <w:bottom w:val="single" w:sz="4" w:space="0" w:color="auto"/>
              <w:right w:val="single" w:sz="4" w:space="0" w:color="auto"/>
            </w:tcBorders>
            <w:shd w:val="clear" w:color="auto" w:fill="auto"/>
          </w:tcPr>
          <w:p w:rsidR="00AF003E" w:rsidRPr="00113A94" w:rsidRDefault="0094085C" w:rsidP="00561B83">
            <w:pPr>
              <w:jc w:val="center"/>
              <w:rPr>
                <w:sz w:val="20"/>
                <w:szCs w:val="20"/>
              </w:rPr>
            </w:pPr>
            <w:r>
              <w:rPr>
                <w:sz w:val="20"/>
                <w:szCs w:val="20"/>
              </w:rPr>
              <w:t>99,447</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686BAB" w:rsidP="00561B83">
            <w:pPr>
              <w:jc w:val="center"/>
              <w:rPr>
                <w:sz w:val="20"/>
                <w:szCs w:val="20"/>
              </w:rPr>
            </w:pPr>
            <w:r>
              <w:rPr>
                <w:sz w:val="20"/>
                <w:szCs w:val="20"/>
              </w:rPr>
              <w:t>0,247</w:t>
            </w:r>
          </w:p>
        </w:tc>
        <w:tc>
          <w:tcPr>
            <w:tcW w:w="1038" w:type="dxa"/>
            <w:tcBorders>
              <w:bottom w:val="single" w:sz="4" w:space="0" w:color="auto"/>
            </w:tcBorders>
            <w:shd w:val="clear" w:color="auto" w:fill="auto"/>
          </w:tcPr>
          <w:p w:rsidR="00AF003E" w:rsidRPr="00113A94" w:rsidRDefault="00686BAB" w:rsidP="00561B83">
            <w:pPr>
              <w:jc w:val="center"/>
              <w:rPr>
                <w:sz w:val="20"/>
                <w:szCs w:val="20"/>
              </w:rPr>
            </w:pPr>
            <w:r>
              <w:rPr>
                <w:sz w:val="20"/>
                <w:szCs w:val="20"/>
              </w:rPr>
              <w:t>79,374*</w:t>
            </w:r>
          </w:p>
        </w:tc>
      </w:tr>
    </w:tbl>
    <w:p w:rsidR="00892C24" w:rsidRDefault="00892C24" w:rsidP="00561B83">
      <w:pPr>
        <w:pStyle w:val="Corpodetexto"/>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561B83" w:rsidRDefault="00686BAB" w:rsidP="00561B83">
      <w:pPr>
        <w:ind w:left="540"/>
        <w:rPr>
          <w:color w:val="000000"/>
          <w:sz w:val="20"/>
          <w:szCs w:val="20"/>
        </w:rPr>
      </w:pPr>
      <w:r>
        <w:rPr>
          <w:color w:val="000000"/>
          <w:sz w:val="20"/>
          <w:szCs w:val="20"/>
        </w:rPr>
        <w:t>* Significativo ao nível de 0,01</w:t>
      </w:r>
      <w:r w:rsidR="00892C24">
        <w:rPr>
          <w:color w:val="000000"/>
          <w:sz w:val="20"/>
          <w:szCs w:val="20"/>
        </w:rPr>
        <w:t xml:space="preserve"> de probabilidade</w:t>
      </w:r>
    </w:p>
    <w:p w:rsidR="00892C24" w:rsidRDefault="00892C24" w:rsidP="00561B83">
      <w:pPr>
        <w:ind w:left="540"/>
        <w:rPr>
          <w:color w:val="000000"/>
          <w:sz w:val="20"/>
          <w:szCs w:val="20"/>
        </w:rPr>
      </w:pPr>
      <w:r>
        <w:rPr>
          <w:color w:val="000000"/>
          <w:sz w:val="20"/>
          <w:szCs w:val="20"/>
        </w:rPr>
        <w:t xml:space="preserve"> </w:t>
      </w:r>
    </w:p>
    <w:p w:rsidR="00C148A5" w:rsidRDefault="00394818" w:rsidP="00EF356C">
      <w:pPr>
        <w:spacing w:line="360" w:lineRule="auto"/>
        <w:ind w:firstLine="851"/>
        <w:jc w:val="both"/>
      </w:pPr>
      <w:r w:rsidRPr="001A4806">
        <w:t>O</w:t>
      </w:r>
      <w:r w:rsidR="00BB7218" w:rsidRPr="001A4806">
        <w:t>s</w:t>
      </w:r>
      <w:r w:rsidRPr="001A4806">
        <w:t xml:space="preserve"> resultado</w:t>
      </w:r>
      <w:r w:rsidR="00BB7218" w:rsidRPr="001A4806">
        <w:t>s</w:t>
      </w:r>
      <w:r w:rsidRPr="001A4806">
        <w:t xml:space="preserve"> do teste de </w:t>
      </w:r>
      <w:proofErr w:type="spellStart"/>
      <w:r w:rsidRPr="001A4806">
        <w:t>Johansen</w:t>
      </w:r>
      <w:proofErr w:type="spellEnd"/>
      <w:r w:rsidRPr="001A4806">
        <w:t xml:space="preserve"> (</w:t>
      </w:r>
      <w:r w:rsidR="00BC175F" w:rsidRPr="001A4806">
        <w:t>Tabela 3</w:t>
      </w:r>
      <w:r w:rsidR="00BB7218" w:rsidRPr="001A4806">
        <w:t>) apontam</w:t>
      </w:r>
      <w:r w:rsidRPr="001A4806">
        <w:t xml:space="preserve"> que </w:t>
      </w:r>
      <w:r w:rsidR="001A4806" w:rsidRPr="001A4806">
        <w:t xml:space="preserve">para os modelos </w:t>
      </w:r>
      <w:r w:rsidR="001A4806" w:rsidRPr="001A4806">
        <w:rPr>
          <w:i/>
        </w:rPr>
        <w:t xml:space="preserve">(I), (II) </w:t>
      </w:r>
      <w:r w:rsidR="001A4806" w:rsidRPr="001A4806">
        <w:t>e</w:t>
      </w:r>
      <w:r w:rsidR="001A4806" w:rsidRPr="001A4806">
        <w:rPr>
          <w:i/>
        </w:rPr>
        <w:t xml:space="preserve"> (III)</w:t>
      </w:r>
      <w:r w:rsidR="001A4806" w:rsidRPr="001A4806">
        <w:t xml:space="preserve">, </w:t>
      </w:r>
      <w:r w:rsidRPr="001A4806">
        <w:t xml:space="preserve">existe </w:t>
      </w:r>
      <w:proofErr w:type="spellStart"/>
      <w:r w:rsidRPr="001A4806">
        <w:t>cointegração</w:t>
      </w:r>
      <w:proofErr w:type="spellEnd"/>
      <w:r w:rsidRPr="001A4806">
        <w:t xml:space="preserve"> entre </w:t>
      </w:r>
      <w:proofErr w:type="gramStart"/>
      <w:r w:rsidRPr="001A4806">
        <w:t xml:space="preserve">as variáveis </w:t>
      </w:r>
      <w:r w:rsidR="00BC175F" w:rsidRPr="001A4806">
        <w:t>termos</w:t>
      </w:r>
      <w:proofErr w:type="gramEnd"/>
      <w:r w:rsidR="00BC175F" w:rsidRPr="001A4806">
        <w:t xml:space="preserve"> de troca,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D459CB">
        <w:t xml:space="preserve">do </w:t>
      </w:r>
      <w:r w:rsidR="00481CF7">
        <w:t>B</w:t>
      </w:r>
      <w:r w:rsidR="00481CF7" w:rsidRPr="001A4806">
        <w:t>rasil</w:t>
      </w:r>
      <w:r w:rsidR="00BC175F" w:rsidRPr="001A4806">
        <w:t xml:space="preserve">,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 xml:space="preserve">do mundo e balança comercial dos </w:t>
      </w:r>
      <w:r w:rsidR="0019515E" w:rsidRPr="001A4806">
        <w:t>básicos</w:t>
      </w:r>
      <w:r w:rsidR="00BC175F" w:rsidRPr="001A4806">
        <w:t>, semimanufaturados e manufaturados</w:t>
      </w:r>
      <w:r w:rsidRPr="001A4806">
        <w:t>.</w:t>
      </w:r>
      <w:r>
        <w:t xml:space="preserve"> O teste, por meio da </w:t>
      </w:r>
      <w:proofErr w:type="gramStart"/>
      <w:r>
        <w:t>estatística traço (</w:t>
      </w:r>
      <w:r w:rsidRPr="00394818">
        <w:rPr>
          <w:position w:val="-14"/>
        </w:rPr>
        <w:object w:dxaOrig="279" w:dyaOrig="380">
          <v:shape id="_x0000_i1042" type="#_x0000_t75" style="width:14.25pt;height:19pt" o:ole="">
            <v:imagedata r:id="rId40" o:title=""/>
          </v:shape>
          <o:OLEObject Type="Embed" ProgID="Equation.3" ShapeID="_x0000_i1042" DrawAspect="Content" ObjectID="_1495623932" r:id="rId41"/>
        </w:object>
      </w:r>
      <w:r>
        <w:t>)</w:t>
      </w:r>
      <w:proofErr w:type="gramEnd"/>
      <w:r>
        <w:t>,</w:t>
      </w:r>
      <w:r w:rsidR="00C148A5">
        <w:t xml:space="preserve"> indica </w:t>
      </w:r>
      <w:r w:rsidR="00C148A5">
        <w:lastRenderedPageBreak/>
        <w:t xml:space="preserve">que </w:t>
      </w:r>
      <w:r>
        <w:t xml:space="preserve">existe um vetor de </w:t>
      </w:r>
      <w:proofErr w:type="spellStart"/>
      <w:r>
        <w:t>cointegração</w:t>
      </w:r>
      <w:proofErr w:type="spellEnd"/>
      <w:r>
        <w:t xml:space="preserve"> </w:t>
      </w:r>
      <w:r w:rsidR="00C148A5">
        <w:t xml:space="preserve">entre </w:t>
      </w:r>
      <w:r>
        <w:t>t</w:t>
      </w:r>
      <w:r w:rsidR="00C148A5">
        <w:t>a</w:t>
      </w:r>
      <w:r>
        <w:t>i</w:t>
      </w:r>
      <w:r w:rsidR="00C148A5">
        <w:t>s variáveis</w:t>
      </w:r>
      <w:r w:rsidR="0019515E">
        <w:t>, para cada um dos modelos</w:t>
      </w:r>
      <w:r w:rsidR="00442ED2">
        <w:t>;</w:t>
      </w:r>
      <w:r>
        <w:t xml:space="preserve"> </w:t>
      </w:r>
      <w:r w:rsidR="00442ED2">
        <w:t>considerou-se</w:t>
      </w:r>
      <w:r w:rsidR="005E4A3A">
        <w:t xml:space="preserve"> o nível de significância de 1</w:t>
      </w:r>
      <w:r w:rsidR="00C148A5">
        <w:t xml:space="preserve">% </w:t>
      </w:r>
      <w:r>
        <w:t xml:space="preserve">de </w:t>
      </w:r>
      <w:r w:rsidRPr="00AE031C">
        <w:t>probabilidade.</w:t>
      </w:r>
      <w:r w:rsidR="00AE031C" w:rsidRPr="00AE031C">
        <w:rPr>
          <w:color w:val="000000"/>
        </w:rPr>
        <w:t xml:space="preserve"> O modelo foi ajustado com uma constante fora do espaço de </w:t>
      </w:r>
      <w:proofErr w:type="spellStart"/>
      <w:r w:rsidR="00AE031C" w:rsidRPr="00AE031C">
        <w:rPr>
          <w:color w:val="000000"/>
        </w:rPr>
        <w:t>cointegração</w:t>
      </w:r>
      <w:proofErr w:type="spellEnd"/>
      <w:r w:rsidR="00AE031C" w:rsidRPr="00AE031C">
        <w:rPr>
          <w:color w:val="000000"/>
        </w:rPr>
        <w:t xml:space="preserve"> e uma defasagem. A significância da constante no vetor de </w:t>
      </w:r>
      <w:proofErr w:type="spellStart"/>
      <w:r w:rsidR="00AE031C" w:rsidRPr="00AE031C">
        <w:rPr>
          <w:color w:val="000000"/>
        </w:rPr>
        <w:t>cointegração</w:t>
      </w:r>
      <w:proofErr w:type="spellEnd"/>
      <w:r w:rsidR="00AE031C" w:rsidRPr="00AE031C">
        <w:rPr>
          <w:color w:val="000000"/>
        </w:rPr>
        <w:t xml:space="preserve"> foi testada (distribuição </w:t>
      </w:r>
      <w:r w:rsidR="00AE031C" w:rsidRPr="00AE031C">
        <w:rPr>
          <w:color w:val="000000"/>
          <w:position w:val="-10"/>
        </w:rPr>
        <w:object w:dxaOrig="340" w:dyaOrig="360">
          <v:shape id="_x0000_i1043" type="#_x0000_t75" style="width:17pt;height:18.35pt" o:ole="">
            <v:imagedata r:id="rId42" o:title=""/>
          </v:shape>
          <o:OLEObject Type="Embed" ProgID="Equation.3" ShapeID="_x0000_i1043" DrawAspect="Content" ObjectID="_1495623933" r:id="rId43"/>
        </w:object>
      </w:r>
      <w:r w:rsidR="00AE031C" w:rsidRPr="00AE031C">
        <w:rPr>
          <w:color w:val="000000"/>
        </w:rPr>
        <w:t xml:space="preserve">) e não se rejeitou a hipótese de ela ser nula. Testou-se também a inclusão de uma tendência no vetor de </w:t>
      </w:r>
      <w:proofErr w:type="spellStart"/>
      <w:r w:rsidR="00AE031C" w:rsidRPr="00AE031C">
        <w:rPr>
          <w:color w:val="000000"/>
        </w:rPr>
        <w:t>cointegração</w:t>
      </w:r>
      <w:proofErr w:type="spellEnd"/>
      <w:r w:rsidR="00AE031C" w:rsidRPr="00AE031C">
        <w:rPr>
          <w:color w:val="000000"/>
        </w:rPr>
        <w:t xml:space="preserve"> e a hipótese nula de que o coeficiente dessa variável seja igual a zero não foi rejeitada</w:t>
      </w:r>
      <w:r w:rsidR="00AE031C">
        <w:rPr>
          <w:color w:val="000000"/>
          <w:sz w:val="20"/>
          <w:szCs w:val="20"/>
        </w:rPr>
        <w:t>.</w:t>
      </w:r>
      <w:r>
        <w:t xml:space="preserve"> Portanto, essas</w:t>
      </w:r>
      <w:r w:rsidR="00C148A5">
        <w:t xml:space="preserve"> variáveis apresentam equilíbrio de longo prazo</w:t>
      </w:r>
      <w:r w:rsidR="003750E1">
        <w:t xml:space="preserve"> estável</w:t>
      </w:r>
      <w:r w:rsidR="00C148A5">
        <w:t xml:space="preserve"> e são</w:t>
      </w:r>
      <w:r w:rsidR="00442ED2">
        <w:t>, portanto,</w:t>
      </w:r>
      <w:r w:rsidR="00C148A5">
        <w:t xml:space="preserve"> consideradas </w:t>
      </w:r>
      <w:proofErr w:type="spellStart"/>
      <w:r w:rsidR="00C148A5">
        <w:t>cointegradas</w:t>
      </w:r>
      <w:proofErr w:type="spellEnd"/>
      <w:r w:rsidR="00C148A5">
        <w:t xml:space="preserve">. </w:t>
      </w:r>
    </w:p>
    <w:p w:rsidR="00532574" w:rsidRDefault="00E2065C" w:rsidP="00EF356C">
      <w:pPr>
        <w:spacing w:line="360" w:lineRule="auto"/>
        <w:ind w:firstLine="851"/>
        <w:jc w:val="both"/>
      </w:pPr>
      <w:r>
        <w:t xml:space="preserve">Na </w:t>
      </w:r>
      <w:r w:rsidR="00481CF7">
        <w:t>sequência</w:t>
      </w:r>
      <w:r>
        <w:t>, são apresentadas as estimativas dos coeficientes de curto e longo prazo do modelo VEC</w:t>
      </w:r>
      <w:r w:rsidR="0019515E">
        <w:t>M</w:t>
      </w:r>
      <w:r>
        <w:t xml:space="preserve"> (</w:t>
      </w:r>
      <w:r w:rsidR="000E48FD" w:rsidRPr="000E48FD">
        <w:t>Tabela 4</w:t>
      </w:r>
      <w:r>
        <w:t>). Os resultados apresentados referem-se à equação de cointegração normalizada</w:t>
      </w:r>
      <w:r w:rsidR="00481CF7">
        <w:t xml:space="preserve"> – já com os sinais invertidos.</w:t>
      </w:r>
    </w:p>
    <w:p w:rsidR="00532574" w:rsidRDefault="00532574" w:rsidP="00561B83">
      <w:pPr>
        <w:ind w:left="1080" w:hanging="1080"/>
      </w:pPr>
    </w:p>
    <w:p w:rsidR="00532574" w:rsidRDefault="00532574" w:rsidP="00561B83">
      <w:pPr>
        <w:ind w:left="1080" w:hanging="1080"/>
      </w:pPr>
    </w:p>
    <w:p w:rsidR="00DD5F20" w:rsidRPr="00D459CB" w:rsidRDefault="00DD5F20" w:rsidP="00D459CB">
      <w:pPr>
        <w:ind w:left="1134" w:hanging="1134"/>
      </w:pPr>
      <w:r w:rsidRPr="00D459CB">
        <w:t>Tab</w:t>
      </w:r>
      <w:r w:rsidR="000E48FD" w:rsidRPr="00D459CB">
        <w:t>ela 4</w:t>
      </w:r>
      <w:r w:rsidRPr="00D459CB">
        <w:t xml:space="preserve"> – Estimativa dos coeficientes de curto e de longo prazo do Modelo Vetorial de Correção de Erros – VEC</w:t>
      </w:r>
      <w:r w:rsidR="0019515E" w:rsidRPr="00D459CB">
        <w:t>M</w:t>
      </w:r>
    </w:p>
    <w:tbl>
      <w:tblPr>
        <w:tblW w:w="811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7"/>
        <w:gridCol w:w="1981"/>
        <w:gridCol w:w="2001"/>
        <w:gridCol w:w="2001"/>
      </w:tblGrid>
      <w:tr w:rsidR="00F92D12" w:rsidTr="008A467F">
        <w:tc>
          <w:tcPr>
            <w:tcW w:w="2127" w:type="dxa"/>
            <w:tcBorders>
              <w:bottom w:val="single" w:sz="4" w:space="0" w:color="auto"/>
              <w:right w:val="nil"/>
            </w:tcBorders>
          </w:tcPr>
          <w:p w:rsidR="00F92D12" w:rsidRPr="005C5239" w:rsidRDefault="00F92D12" w:rsidP="00561B83">
            <w:pPr>
              <w:jc w:val="center"/>
              <w:rPr>
                <w:sz w:val="20"/>
                <w:szCs w:val="20"/>
              </w:rPr>
            </w:pPr>
          </w:p>
        </w:tc>
        <w:tc>
          <w:tcPr>
            <w:tcW w:w="1981" w:type="dxa"/>
            <w:tcBorders>
              <w:bottom w:val="single" w:sz="4" w:space="0" w:color="auto"/>
              <w:right w:val="nil"/>
            </w:tcBorders>
          </w:tcPr>
          <w:p w:rsidR="00BD2583" w:rsidRDefault="00BD2583" w:rsidP="00561B83">
            <w:pPr>
              <w:jc w:val="center"/>
              <w:rPr>
                <w:sz w:val="20"/>
                <w:szCs w:val="20"/>
              </w:rPr>
            </w:pPr>
          </w:p>
          <w:p w:rsidR="00F92D12" w:rsidRPr="005C5239" w:rsidRDefault="00F92D12" w:rsidP="00561B83">
            <w:pPr>
              <w:jc w:val="center"/>
              <w:rPr>
                <w:sz w:val="20"/>
                <w:szCs w:val="20"/>
              </w:rPr>
            </w:pPr>
            <w:r w:rsidRPr="005C5239">
              <w:rPr>
                <w:sz w:val="20"/>
                <w:szCs w:val="20"/>
              </w:rPr>
              <w:t>Variáveis</w:t>
            </w:r>
          </w:p>
          <w:p w:rsidR="00F92D12" w:rsidRPr="005C5239" w:rsidRDefault="00F92D12" w:rsidP="00561B83">
            <w:pPr>
              <w:jc w:val="center"/>
              <w:rPr>
                <w:sz w:val="20"/>
                <w:szCs w:val="20"/>
              </w:rPr>
            </w:pPr>
          </w:p>
        </w:tc>
        <w:tc>
          <w:tcPr>
            <w:tcW w:w="2001" w:type="dxa"/>
            <w:tcBorders>
              <w:left w:val="nil"/>
              <w:bottom w:val="single" w:sz="4" w:space="0" w:color="auto"/>
              <w:right w:val="nil"/>
            </w:tcBorders>
          </w:tcPr>
          <w:p w:rsidR="00F92D12" w:rsidRPr="005C5239" w:rsidRDefault="00F92D12" w:rsidP="00561B83">
            <w:pPr>
              <w:jc w:val="center"/>
              <w:rPr>
                <w:sz w:val="20"/>
                <w:szCs w:val="20"/>
              </w:rPr>
            </w:pPr>
            <w:r w:rsidRPr="005C5239">
              <w:rPr>
                <w:sz w:val="20"/>
                <w:szCs w:val="20"/>
              </w:rPr>
              <w:t xml:space="preserve">Estimativa dos coeficientes de ajuste de curto prazo </w:t>
            </w:r>
            <w:r w:rsidRPr="005C5239">
              <w:rPr>
                <w:position w:val="-6"/>
                <w:sz w:val="20"/>
                <w:szCs w:val="20"/>
              </w:rPr>
              <w:object w:dxaOrig="240" w:dyaOrig="220">
                <v:shape id="_x0000_i1044" type="#_x0000_t75" style="width:12.25pt;height:10.85pt" o:ole="">
                  <v:imagedata r:id="rId44" o:title=""/>
                </v:shape>
                <o:OLEObject Type="Embed" ProgID="Equation.3" ShapeID="_x0000_i1044" DrawAspect="Content" ObjectID="_1495623934" r:id="rId45"/>
              </w:object>
            </w:r>
          </w:p>
        </w:tc>
        <w:tc>
          <w:tcPr>
            <w:tcW w:w="2001" w:type="dxa"/>
            <w:tcBorders>
              <w:left w:val="nil"/>
              <w:bottom w:val="single" w:sz="4" w:space="0" w:color="auto"/>
            </w:tcBorders>
          </w:tcPr>
          <w:p w:rsidR="00F92D12" w:rsidRPr="005C5239" w:rsidRDefault="00F92D12" w:rsidP="00561B83">
            <w:pPr>
              <w:jc w:val="center"/>
              <w:rPr>
                <w:sz w:val="20"/>
                <w:szCs w:val="20"/>
              </w:rPr>
            </w:pPr>
            <w:r w:rsidRPr="005C5239">
              <w:rPr>
                <w:sz w:val="20"/>
                <w:szCs w:val="20"/>
              </w:rPr>
              <w:t xml:space="preserve">Estimativa dos coeficientes de longo prazo </w:t>
            </w:r>
            <w:r w:rsidRPr="005C5239">
              <w:rPr>
                <w:position w:val="-10"/>
                <w:sz w:val="20"/>
                <w:szCs w:val="20"/>
              </w:rPr>
              <w:object w:dxaOrig="240" w:dyaOrig="320">
                <v:shape id="_x0000_i1045" type="#_x0000_t75" style="width:12.25pt;height:16.3pt" o:ole="">
                  <v:imagedata r:id="rId46" o:title=""/>
                </v:shape>
                <o:OLEObject Type="Embed" ProgID="Equation.3" ShapeID="_x0000_i1045" DrawAspect="Content" ObjectID="_1495623935" r:id="rId47"/>
              </w:object>
            </w:r>
          </w:p>
        </w:tc>
      </w:tr>
      <w:tr w:rsidR="00F92D12" w:rsidTr="008A467F">
        <w:tc>
          <w:tcPr>
            <w:tcW w:w="2127" w:type="dxa"/>
            <w:tcBorders>
              <w:bottom w:val="nil"/>
              <w:right w:val="nil"/>
            </w:tcBorders>
          </w:tcPr>
          <w:p w:rsidR="001B7777" w:rsidRDefault="0092758C" w:rsidP="00561B83">
            <w:pPr>
              <w:jc w:val="center"/>
              <w:rPr>
                <w:i/>
                <w:sz w:val="20"/>
                <w:szCs w:val="20"/>
              </w:rPr>
            </w:pPr>
            <w:r>
              <w:rPr>
                <w:i/>
                <w:sz w:val="20"/>
                <w:szCs w:val="20"/>
              </w:rPr>
              <w:t xml:space="preserve">BC </w:t>
            </w:r>
            <w:r w:rsidR="00FA2E95">
              <w:rPr>
                <w:i/>
                <w:sz w:val="20"/>
                <w:szCs w:val="20"/>
              </w:rPr>
              <w:t>Básicos</w:t>
            </w:r>
            <w:r w:rsidR="001B7777">
              <w:rPr>
                <w:i/>
                <w:sz w:val="20"/>
                <w:szCs w:val="20"/>
              </w:rPr>
              <w:t xml:space="preserve"> </w:t>
            </w:r>
          </w:p>
          <w:p w:rsidR="00F92D12" w:rsidRPr="000E48FD" w:rsidRDefault="001B7777" w:rsidP="00561B83">
            <w:pPr>
              <w:jc w:val="center"/>
              <w:rPr>
                <w:i/>
                <w:sz w:val="20"/>
                <w:szCs w:val="20"/>
              </w:rPr>
            </w:pPr>
            <w:r>
              <w:rPr>
                <w:i/>
                <w:sz w:val="20"/>
                <w:szCs w:val="20"/>
              </w:rPr>
              <w:t>(I)</w:t>
            </w:r>
          </w:p>
        </w:tc>
        <w:tc>
          <w:tcPr>
            <w:tcW w:w="1981" w:type="dxa"/>
            <w:tcBorders>
              <w:bottom w:val="nil"/>
              <w:right w:val="nil"/>
            </w:tcBorders>
          </w:tcPr>
          <w:p w:rsidR="00F92D12" w:rsidRDefault="0092758C" w:rsidP="00561B83">
            <w:pPr>
              <w:jc w:val="center"/>
              <w:rPr>
                <w:sz w:val="20"/>
                <w:szCs w:val="20"/>
              </w:rPr>
            </w:pPr>
            <w:r>
              <w:rPr>
                <w:sz w:val="20"/>
                <w:szCs w:val="20"/>
              </w:rPr>
              <w:t xml:space="preserve">Balança </w:t>
            </w:r>
            <w:proofErr w:type="gramStart"/>
            <w:r>
              <w:rPr>
                <w:sz w:val="20"/>
                <w:szCs w:val="20"/>
              </w:rPr>
              <w:t>comercial básicos</w:t>
            </w:r>
            <w:proofErr w:type="gramEnd"/>
          </w:p>
          <w:p w:rsidR="0092758C" w:rsidRDefault="0092758C" w:rsidP="00561B83">
            <w:pPr>
              <w:jc w:val="center"/>
              <w:rPr>
                <w:sz w:val="20"/>
                <w:szCs w:val="20"/>
              </w:rPr>
            </w:pPr>
            <w:r>
              <w:rPr>
                <w:sz w:val="20"/>
                <w:szCs w:val="20"/>
              </w:rPr>
              <w:t>Termos de troca</w:t>
            </w:r>
          </w:p>
          <w:p w:rsidR="0092758C" w:rsidRPr="005C5239" w:rsidRDefault="0092758C" w:rsidP="00561B83">
            <w:pPr>
              <w:jc w:val="center"/>
              <w:rPr>
                <w:sz w:val="20"/>
                <w:szCs w:val="20"/>
              </w:rPr>
            </w:pPr>
            <w:r>
              <w:rPr>
                <w:sz w:val="20"/>
                <w:szCs w:val="20"/>
              </w:rPr>
              <w:t>PIB brasileiro</w:t>
            </w:r>
          </w:p>
        </w:tc>
        <w:tc>
          <w:tcPr>
            <w:tcW w:w="2001" w:type="dxa"/>
            <w:tcBorders>
              <w:left w:val="nil"/>
              <w:bottom w:val="nil"/>
              <w:right w:val="nil"/>
            </w:tcBorders>
          </w:tcPr>
          <w:p w:rsidR="00F92D12" w:rsidRDefault="00532574" w:rsidP="00532574">
            <w:pPr>
              <w:jc w:val="center"/>
              <w:rPr>
                <w:sz w:val="20"/>
                <w:szCs w:val="20"/>
              </w:rPr>
            </w:pPr>
            <w:r>
              <w:rPr>
                <w:sz w:val="20"/>
                <w:szCs w:val="20"/>
              </w:rPr>
              <w:t>-0,575</w:t>
            </w:r>
          </w:p>
          <w:p w:rsidR="00532574" w:rsidRDefault="00532574" w:rsidP="00532574">
            <w:pPr>
              <w:jc w:val="center"/>
              <w:rPr>
                <w:sz w:val="20"/>
                <w:szCs w:val="20"/>
              </w:rPr>
            </w:pPr>
          </w:p>
          <w:p w:rsidR="00532574" w:rsidRDefault="00532574" w:rsidP="00532574">
            <w:pPr>
              <w:jc w:val="center"/>
              <w:rPr>
                <w:sz w:val="20"/>
                <w:szCs w:val="20"/>
              </w:rPr>
            </w:pPr>
            <w:r>
              <w:rPr>
                <w:sz w:val="20"/>
                <w:szCs w:val="20"/>
              </w:rPr>
              <w:t>0,026</w:t>
            </w:r>
          </w:p>
          <w:p w:rsidR="00532574" w:rsidRPr="005C5239" w:rsidRDefault="00532574" w:rsidP="00532574">
            <w:pPr>
              <w:jc w:val="center"/>
              <w:rPr>
                <w:sz w:val="20"/>
                <w:szCs w:val="20"/>
              </w:rPr>
            </w:pPr>
            <w:r>
              <w:rPr>
                <w:sz w:val="20"/>
                <w:szCs w:val="20"/>
              </w:rPr>
              <w:t>0,013</w:t>
            </w:r>
          </w:p>
        </w:tc>
        <w:tc>
          <w:tcPr>
            <w:tcW w:w="2001" w:type="dxa"/>
            <w:tcBorders>
              <w:left w:val="nil"/>
              <w:bottom w:val="nil"/>
            </w:tcBorders>
            <w:shd w:val="clear" w:color="auto" w:fill="FFFFFF"/>
          </w:tcPr>
          <w:p w:rsidR="00532574" w:rsidRDefault="00F92D12" w:rsidP="001056CC">
            <w:pPr>
              <w:shd w:val="clear" w:color="auto" w:fill="D9D9D9"/>
              <w:jc w:val="center"/>
              <w:rPr>
                <w:sz w:val="20"/>
                <w:szCs w:val="20"/>
              </w:rPr>
            </w:pPr>
            <w:r>
              <w:rPr>
                <w:sz w:val="20"/>
                <w:szCs w:val="20"/>
              </w:rPr>
              <w:t>1,000</w:t>
            </w:r>
          </w:p>
          <w:p w:rsidR="00532574" w:rsidRDefault="00532574" w:rsidP="00532574">
            <w:pPr>
              <w:rPr>
                <w:sz w:val="20"/>
                <w:szCs w:val="20"/>
              </w:rPr>
            </w:pPr>
          </w:p>
          <w:p w:rsidR="00F92D12" w:rsidRDefault="00532574" w:rsidP="00532574">
            <w:pPr>
              <w:jc w:val="center"/>
              <w:rPr>
                <w:sz w:val="20"/>
                <w:szCs w:val="20"/>
              </w:rPr>
            </w:pPr>
            <w:r>
              <w:rPr>
                <w:sz w:val="20"/>
                <w:szCs w:val="20"/>
              </w:rPr>
              <w:t>2,064</w:t>
            </w:r>
            <w:r w:rsidR="002B66E6">
              <w:rPr>
                <w:sz w:val="20"/>
                <w:szCs w:val="20"/>
              </w:rPr>
              <w:t>*</w:t>
            </w:r>
          </w:p>
          <w:p w:rsidR="00532574" w:rsidRPr="00532574" w:rsidRDefault="00532574" w:rsidP="00532574">
            <w:pPr>
              <w:jc w:val="center"/>
              <w:rPr>
                <w:sz w:val="20"/>
                <w:szCs w:val="20"/>
              </w:rPr>
            </w:pPr>
            <w:r>
              <w:rPr>
                <w:sz w:val="20"/>
                <w:szCs w:val="20"/>
              </w:rPr>
              <w:t>0,733</w:t>
            </w:r>
            <w:r w:rsidR="002B66E6">
              <w:rPr>
                <w:sz w:val="20"/>
                <w:szCs w:val="20"/>
              </w:rPr>
              <w:t>*</w:t>
            </w:r>
          </w:p>
        </w:tc>
      </w:tr>
      <w:tr w:rsidR="00F92D12" w:rsidTr="008A467F">
        <w:tc>
          <w:tcPr>
            <w:tcW w:w="2127" w:type="dxa"/>
            <w:tcBorders>
              <w:top w:val="nil"/>
              <w:bottom w:val="single" w:sz="4" w:space="0" w:color="auto"/>
              <w:right w:val="nil"/>
            </w:tcBorders>
          </w:tcPr>
          <w:p w:rsidR="00F92D12" w:rsidRPr="005C5239"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92758C"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532574" w:rsidP="00561B83">
            <w:pPr>
              <w:jc w:val="center"/>
              <w:rPr>
                <w:sz w:val="20"/>
                <w:szCs w:val="20"/>
              </w:rPr>
            </w:pPr>
            <w:r>
              <w:rPr>
                <w:sz w:val="20"/>
                <w:szCs w:val="20"/>
              </w:rPr>
              <w:t>0,017</w:t>
            </w:r>
          </w:p>
        </w:tc>
        <w:tc>
          <w:tcPr>
            <w:tcW w:w="2001" w:type="dxa"/>
            <w:tcBorders>
              <w:top w:val="nil"/>
              <w:left w:val="nil"/>
              <w:bottom w:val="single" w:sz="4" w:space="0" w:color="auto"/>
            </w:tcBorders>
          </w:tcPr>
          <w:p w:rsidR="00F92D12" w:rsidRPr="005C5239" w:rsidRDefault="00532574" w:rsidP="00532574">
            <w:pPr>
              <w:jc w:val="center"/>
              <w:rPr>
                <w:sz w:val="20"/>
                <w:szCs w:val="20"/>
              </w:rPr>
            </w:pPr>
            <w:r>
              <w:rPr>
                <w:sz w:val="20"/>
                <w:szCs w:val="20"/>
              </w:rPr>
              <w:t>0,084</w:t>
            </w:r>
            <w:r w:rsidR="002B66E6">
              <w:rPr>
                <w:sz w:val="20"/>
                <w:szCs w:val="20"/>
              </w:rPr>
              <w:t>*</w:t>
            </w:r>
          </w:p>
        </w:tc>
      </w:tr>
      <w:tr w:rsidR="00F92D12" w:rsidTr="008A467F">
        <w:tc>
          <w:tcPr>
            <w:tcW w:w="2127" w:type="dxa"/>
            <w:tcBorders>
              <w:top w:val="single" w:sz="4" w:space="0" w:color="auto"/>
              <w:bottom w:val="nil"/>
              <w:right w:val="nil"/>
            </w:tcBorders>
          </w:tcPr>
          <w:p w:rsidR="00F92D12" w:rsidRPr="000E48FD" w:rsidRDefault="0092758C" w:rsidP="00561B83">
            <w:pPr>
              <w:jc w:val="center"/>
              <w:rPr>
                <w:i/>
                <w:sz w:val="20"/>
                <w:szCs w:val="20"/>
              </w:rPr>
            </w:pPr>
            <w:r>
              <w:rPr>
                <w:i/>
                <w:sz w:val="20"/>
                <w:szCs w:val="20"/>
              </w:rPr>
              <w:t xml:space="preserve">BC </w:t>
            </w:r>
            <w:r w:rsidR="00F57674">
              <w:rPr>
                <w:i/>
                <w:sz w:val="20"/>
                <w:szCs w:val="20"/>
              </w:rPr>
              <w:t>Semimanufaturados</w:t>
            </w:r>
            <w:r w:rsidR="001B7777">
              <w:rPr>
                <w:i/>
                <w:sz w:val="20"/>
                <w:szCs w:val="20"/>
              </w:rPr>
              <w:t xml:space="preserve"> (II)</w:t>
            </w:r>
          </w:p>
        </w:tc>
        <w:tc>
          <w:tcPr>
            <w:tcW w:w="1981" w:type="dxa"/>
            <w:tcBorders>
              <w:top w:val="single" w:sz="4" w:space="0" w:color="auto"/>
              <w:bottom w:val="nil"/>
              <w:right w:val="nil"/>
            </w:tcBorders>
          </w:tcPr>
          <w:p w:rsidR="00F92D12" w:rsidRDefault="00532574" w:rsidP="00561B83">
            <w:pPr>
              <w:jc w:val="center"/>
              <w:rPr>
                <w:sz w:val="20"/>
                <w:szCs w:val="20"/>
              </w:rPr>
            </w:pPr>
            <w:r>
              <w:rPr>
                <w:sz w:val="20"/>
                <w:szCs w:val="20"/>
              </w:rPr>
              <w:t>Balança comercial</w:t>
            </w:r>
          </w:p>
          <w:p w:rsidR="00532574" w:rsidRDefault="00BD2583" w:rsidP="00561B83">
            <w:pPr>
              <w:jc w:val="center"/>
              <w:rPr>
                <w:sz w:val="20"/>
                <w:szCs w:val="20"/>
              </w:rPr>
            </w:pPr>
            <w:proofErr w:type="gramStart"/>
            <w:r>
              <w:rPr>
                <w:sz w:val="20"/>
                <w:szCs w:val="20"/>
              </w:rPr>
              <w:t>s</w:t>
            </w:r>
            <w:r w:rsidR="00532574">
              <w:rPr>
                <w:sz w:val="20"/>
                <w:szCs w:val="20"/>
              </w:rPr>
              <w:t>emimanufaturados</w:t>
            </w:r>
            <w:proofErr w:type="gramEnd"/>
          </w:p>
          <w:p w:rsidR="00532574" w:rsidRDefault="00532574" w:rsidP="00561B83">
            <w:pPr>
              <w:jc w:val="center"/>
              <w:rPr>
                <w:sz w:val="20"/>
                <w:szCs w:val="20"/>
              </w:rPr>
            </w:pPr>
            <w:r>
              <w:rPr>
                <w:sz w:val="20"/>
                <w:szCs w:val="20"/>
              </w:rPr>
              <w:t>Termos de troca</w:t>
            </w:r>
          </w:p>
          <w:p w:rsidR="00532574" w:rsidRPr="005C5239" w:rsidRDefault="00532574" w:rsidP="00561B83">
            <w:pPr>
              <w:jc w:val="center"/>
              <w:rPr>
                <w:sz w:val="20"/>
                <w:szCs w:val="20"/>
              </w:rPr>
            </w:pPr>
            <w:r>
              <w:rPr>
                <w:sz w:val="20"/>
                <w:szCs w:val="20"/>
              </w:rPr>
              <w:t>PIB brasileiro</w:t>
            </w:r>
          </w:p>
        </w:tc>
        <w:tc>
          <w:tcPr>
            <w:tcW w:w="2001" w:type="dxa"/>
            <w:tcBorders>
              <w:top w:val="single" w:sz="4" w:space="0" w:color="auto"/>
              <w:left w:val="nil"/>
              <w:bottom w:val="nil"/>
              <w:right w:val="nil"/>
            </w:tcBorders>
          </w:tcPr>
          <w:p w:rsidR="00F92D12" w:rsidRDefault="00BD2583" w:rsidP="00561B83">
            <w:pPr>
              <w:jc w:val="center"/>
              <w:rPr>
                <w:sz w:val="20"/>
                <w:szCs w:val="20"/>
              </w:rPr>
            </w:pPr>
            <w:r>
              <w:rPr>
                <w:sz w:val="20"/>
                <w:szCs w:val="20"/>
              </w:rPr>
              <w:t>-0,519</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0,017</w:t>
            </w:r>
          </w:p>
          <w:p w:rsidR="00BD2583" w:rsidRPr="005C5239" w:rsidRDefault="00BD2583" w:rsidP="00561B83">
            <w:pPr>
              <w:jc w:val="center"/>
              <w:rPr>
                <w:sz w:val="20"/>
                <w:szCs w:val="20"/>
              </w:rPr>
            </w:pPr>
            <w:r>
              <w:rPr>
                <w:sz w:val="20"/>
                <w:szCs w:val="20"/>
              </w:rPr>
              <w:t>-0,021</w:t>
            </w:r>
          </w:p>
        </w:tc>
        <w:tc>
          <w:tcPr>
            <w:tcW w:w="2001" w:type="dxa"/>
            <w:tcBorders>
              <w:top w:val="single" w:sz="4" w:space="0" w:color="auto"/>
              <w:left w:val="nil"/>
              <w:bottom w:val="nil"/>
            </w:tcBorders>
            <w:shd w:val="clear" w:color="auto" w:fill="FFFFFF"/>
          </w:tcPr>
          <w:p w:rsidR="00BD2583" w:rsidRDefault="00F92D12" w:rsidP="001056CC">
            <w:pPr>
              <w:shd w:val="clear" w:color="auto" w:fill="D9D9D9"/>
              <w:jc w:val="center"/>
              <w:rPr>
                <w:sz w:val="20"/>
                <w:szCs w:val="20"/>
              </w:rPr>
            </w:pPr>
            <w:r w:rsidRPr="005C5239">
              <w:rPr>
                <w:sz w:val="20"/>
                <w:szCs w:val="20"/>
              </w:rPr>
              <w:t>1,000</w:t>
            </w:r>
          </w:p>
          <w:p w:rsidR="00BD2583" w:rsidRDefault="00BD2583" w:rsidP="00BD2583">
            <w:pPr>
              <w:jc w:val="center"/>
              <w:rPr>
                <w:sz w:val="20"/>
                <w:szCs w:val="20"/>
              </w:rPr>
            </w:pPr>
          </w:p>
          <w:p w:rsidR="00BD2583" w:rsidRDefault="00FC66F8" w:rsidP="00BD2583">
            <w:pPr>
              <w:jc w:val="center"/>
              <w:rPr>
                <w:sz w:val="20"/>
                <w:szCs w:val="20"/>
              </w:rPr>
            </w:pPr>
            <w:r>
              <w:rPr>
                <w:sz w:val="20"/>
                <w:szCs w:val="20"/>
              </w:rPr>
              <w:t>-</w:t>
            </w:r>
            <w:r w:rsidR="00BD2583">
              <w:rPr>
                <w:sz w:val="20"/>
                <w:szCs w:val="20"/>
              </w:rPr>
              <w:t>0,048</w:t>
            </w:r>
            <w:r w:rsidR="002B66E6">
              <w:rPr>
                <w:sz w:val="20"/>
                <w:szCs w:val="20"/>
              </w:rPr>
              <w:t>*</w:t>
            </w:r>
          </w:p>
          <w:p w:rsidR="00BD2583" w:rsidRPr="005C5239" w:rsidRDefault="00BD2583" w:rsidP="00BD2583">
            <w:pPr>
              <w:jc w:val="center"/>
              <w:rPr>
                <w:sz w:val="20"/>
                <w:szCs w:val="20"/>
              </w:rPr>
            </w:pPr>
            <w:r>
              <w:rPr>
                <w:sz w:val="20"/>
                <w:szCs w:val="20"/>
              </w:rPr>
              <w:t>0,667</w:t>
            </w:r>
            <w:r w:rsidR="002B66E6">
              <w:rPr>
                <w:sz w:val="20"/>
                <w:szCs w:val="20"/>
              </w:rPr>
              <w:t>*</w:t>
            </w:r>
          </w:p>
        </w:tc>
      </w:tr>
      <w:tr w:rsidR="00F92D12" w:rsidTr="008A467F">
        <w:tc>
          <w:tcPr>
            <w:tcW w:w="2127" w:type="dxa"/>
            <w:tcBorders>
              <w:top w:val="nil"/>
              <w:bottom w:val="single" w:sz="4" w:space="0" w:color="auto"/>
              <w:right w:val="nil"/>
            </w:tcBorders>
          </w:tcPr>
          <w:p w:rsidR="00F92D12"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532574"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BD2583" w:rsidP="00561B83">
            <w:pPr>
              <w:jc w:val="center"/>
              <w:rPr>
                <w:sz w:val="20"/>
                <w:szCs w:val="20"/>
              </w:rPr>
            </w:pPr>
            <w:r>
              <w:rPr>
                <w:sz w:val="20"/>
                <w:szCs w:val="20"/>
              </w:rPr>
              <w:t>0,024</w:t>
            </w:r>
          </w:p>
        </w:tc>
        <w:tc>
          <w:tcPr>
            <w:tcW w:w="2001" w:type="dxa"/>
            <w:tcBorders>
              <w:top w:val="nil"/>
              <w:left w:val="nil"/>
              <w:bottom w:val="single" w:sz="4" w:space="0" w:color="auto"/>
            </w:tcBorders>
          </w:tcPr>
          <w:p w:rsidR="00476F75" w:rsidRPr="005C5239" w:rsidRDefault="00FC66F8" w:rsidP="00BD2583">
            <w:pPr>
              <w:jc w:val="center"/>
              <w:rPr>
                <w:sz w:val="20"/>
                <w:szCs w:val="20"/>
              </w:rPr>
            </w:pPr>
            <w:r>
              <w:rPr>
                <w:sz w:val="20"/>
                <w:szCs w:val="20"/>
              </w:rPr>
              <w:t>-</w:t>
            </w:r>
            <w:r w:rsidR="00BD2583">
              <w:rPr>
                <w:sz w:val="20"/>
                <w:szCs w:val="20"/>
              </w:rPr>
              <w:t>0,268</w:t>
            </w:r>
          </w:p>
        </w:tc>
      </w:tr>
      <w:tr w:rsidR="00476F75" w:rsidTr="008A467F">
        <w:tc>
          <w:tcPr>
            <w:tcW w:w="2127" w:type="dxa"/>
            <w:tcBorders>
              <w:top w:val="single" w:sz="4" w:space="0" w:color="auto"/>
              <w:bottom w:val="single" w:sz="4" w:space="0" w:color="auto"/>
              <w:right w:val="nil"/>
            </w:tcBorders>
          </w:tcPr>
          <w:p w:rsidR="001B7777" w:rsidRDefault="0092758C" w:rsidP="00561B83">
            <w:pPr>
              <w:jc w:val="center"/>
              <w:rPr>
                <w:i/>
                <w:sz w:val="20"/>
                <w:szCs w:val="20"/>
              </w:rPr>
            </w:pPr>
            <w:r w:rsidRPr="00BD2583">
              <w:rPr>
                <w:i/>
                <w:sz w:val="20"/>
                <w:szCs w:val="20"/>
              </w:rPr>
              <w:t>BC</w:t>
            </w:r>
            <w:r>
              <w:rPr>
                <w:sz w:val="20"/>
                <w:szCs w:val="20"/>
              </w:rPr>
              <w:t xml:space="preserve"> </w:t>
            </w:r>
            <w:r w:rsidR="00F57674" w:rsidRPr="00BD2583">
              <w:rPr>
                <w:i/>
                <w:sz w:val="20"/>
                <w:szCs w:val="20"/>
              </w:rPr>
              <w:t>Manufaturados</w:t>
            </w:r>
          </w:p>
          <w:p w:rsidR="00476F75" w:rsidRDefault="001B7777" w:rsidP="00561B83">
            <w:pPr>
              <w:jc w:val="center"/>
              <w:rPr>
                <w:sz w:val="20"/>
                <w:szCs w:val="20"/>
              </w:rPr>
            </w:pPr>
            <w:r>
              <w:rPr>
                <w:i/>
                <w:sz w:val="20"/>
                <w:szCs w:val="20"/>
              </w:rPr>
              <w:t>(III)</w:t>
            </w:r>
          </w:p>
        </w:tc>
        <w:tc>
          <w:tcPr>
            <w:tcW w:w="1981" w:type="dxa"/>
            <w:tcBorders>
              <w:top w:val="single" w:sz="4" w:space="0" w:color="auto"/>
              <w:bottom w:val="single" w:sz="4" w:space="0" w:color="auto"/>
              <w:right w:val="nil"/>
            </w:tcBorders>
          </w:tcPr>
          <w:p w:rsidR="00476F75" w:rsidRDefault="00BD2583" w:rsidP="00561B83">
            <w:pPr>
              <w:jc w:val="center"/>
              <w:rPr>
                <w:sz w:val="20"/>
                <w:szCs w:val="20"/>
              </w:rPr>
            </w:pPr>
            <w:r>
              <w:rPr>
                <w:sz w:val="20"/>
                <w:szCs w:val="20"/>
              </w:rPr>
              <w:t xml:space="preserve">Balança </w:t>
            </w:r>
            <w:proofErr w:type="gramStart"/>
            <w:r>
              <w:rPr>
                <w:sz w:val="20"/>
                <w:szCs w:val="20"/>
              </w:rPr>
              <w:t>comercial manufaturados</w:t>
            </w:r>
            <w:proofErr w:type="gramEnd"/>
          </w:p>
          <w:p w:rsidR="00BD2583" w:rsidRDefault="00BD2583" w:rsidP="00561B83">
            <w:pPr>
              <w:jc w:val="center"/>
              <w:rPr>
                <w:sz w:val="20"/>
                <w:szCs w:val="20"/>
              </w:rPr>
            </w:pPr>
            <w:r>
              <w:rPr>
                <w:sz w:val="20"/>
                <w:szCs w:val="20"/>
              </w:rPr>
              <w:t>Termos de troca</w:t>
            </w:r>
          </w:p>
          <w:p w:rsidR="00BD2583" w:rsidRDefault="00BD2583" w:rsidP="00561B83">
            <w:pPr>
              <w:jc w:val="center"/>
              <w:rPr>
                <w:sz w:val="20"/>
                <w:szCs w:val="20"/>
              </w:rPr>
            </w:pPr>
            <w:r>
              <w:rPr>
                <w:sz w:val="20"/>
                <w:szCs w:val="20"/>
              </w:rPr>
              <w:t>PIB brasileiro</w:t>
            </w:r>
          </w:p>
          <w:p w:rsidR="00BD2583" w:rsidRDefault="00BD2583" w:rsidP="00561B83">
            <w:pPr>
              <w:jc w:val="center"/>
              <w:rPr>
                <w:sz w:val="20"/>
                <w:szCs w:val="20"/>
              </w:rPr>
            </w:pPr>
            <w:r>
              <w:rPr>
                <w:sz w:val="20"/>
                <w:szCs w:val="20"/>
              </w:rPr>
              <w:t>PIB do mundo</w:t>
            </w:r>
          </w:p>
        </w:tc>
        <w:tc>
          <w:tcPr>
            <w:tcW w:w="2001" w:type="dxa"/>
            <w:tcBorders>
              <w:top w:val="single" w:sz="4" w:space="0" w:color="auto"/>
              <w:left w:val="nil"/>
              <w:bottom w:val="single" w:sz="4" w:space="0" w:color="auto"/>
              <w:right w:val="nil"/>
            </w:tcBorders>
          </w:tcPr>
          <w:p w:rsidR="00476F75" w:rsidRDefault="00BD2583" w:rsidP="00561B83">
            <w:pPr>
              <w:jc w:val="center"/>
              <w:rPr>
                <w:sz w:val="20"/>
                <w:szCs w:val="20"/>
              </w:rPr>
            </w:pPr>
            <w:r>
              <w:rPr>
                <w:sz w:val="20"/>
                <w:szCs w:val="20"/>
              </w:rPr>
              <w:t>-0,313</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-0,024</w:t>
            </w:r>
          </w:p>
          <w:p w:rsidR="00BD2583" w:rsidRDefault="00BD2583" w:rsidP="00561B83">
            <w:pPr>
              <w:jc w:val="center"/>
              <w:rPr>
                <w:sz w:val="20"/>
                <w:szCs w:val="20"/>
              </w:rPr>
            </w:pPr>
            <w:r>
              <w:rPr>
                <w:sz w:val="20"/>
                <w:szCs w:val="20"/>
              </w:rPr>
              <w:t>-0,031</w:t>
            </w:r>
          </w:p>
          <w:p w:rsidR="00BD2583" w:rsidRDefault="00BD2583" w:rsidP="00561B83">
            <w:pPr>
              <w:jc w:val="center"/>
              <w:rPr>
                <w:sz w:val="20"/>
                <w:szCs w:val="20"/>
              </w:rPr>
            </w:pPr>
            <w:r>
              <w:rPr>
                <w:sz w:val="20"/>
                <w:szCs w:val="20"/>
              </w:rPr>
              <w:t>0,037</w:t>
            </w:r>
          </w:p>
        </w:tc>
        <w:tc>
          <w:tcPr>
            <w:tcW w:w="2001" w:type="dxa"/>
            <w:tcBorders>
              <w:top w:val="single" w:sz="4" w:space="0" w:color="auto"/>
              <w:left w:val="nil"/>
              <w:bottom w:val="single" w:sz="4" w:space="0" w:color="auto"/>
            </w:tcBorders>
            <w:shd w:val="clear" w:color="auto" w:fill="FFFFFF"/>
          </w:tcPr>
          <w:p w:rsidR="00476F75" w:rsidRDefault="00BD2583" w:rsidP="001056CC">
            <w:pPr>
              <w:shd w:val="clear" w:color="auto" w:fill="D9D9D9"/>
              <w:jc w:val="center"/>
              <w:rPr>
                <w:sz w:val="20"/>
                <w:szCs w:val="20"/>
              </w:rPr>
            </w:pPr>
            <w:r>
              <w:rPr>
                <w:sz w:val="20"/>
                <w:szCs w:val="20"/>
              </w:rPr>
              <w:t>1,000</w:t>
            </w:r>
          </w:p>
          <w:p w:rsidR="00BD2583" w:rsidRDefault="00BD2583" w:rsidP="00561B83">
            <w:pPr>
              <w:jc w:val="center"/>
              <w:rPr>
                <w:sz w:val="20"/>
                <w:szCs w:val="20"/>
              </w:rPr>
            </w:pPr>
          </w:p>
          <w:p w:rsidR="00BD2583" w:rsidRDefault="00FC66F8" w:rsidP="001056CC">
            <w:pPr>
              <w:shd w:val="clear" w:color="auto" w:fill="FFFFFF"/>
              <w:jc w:val="center"/>
              <w:rPr>
                <w:sz w:val="20"/>
                <w:szCs w:val="20"/>
              </w:rPr>
            </w:pPr>
            <w:r>
              <w:rPr>
                <w:sz w:val="20"/>
                <w:szCs w:val="20"/>
              </w:rPr>
              <w:t>-</w:t>
            </w:r>
            <w:r w:rsidR="00BD2583">
              <w:rPr>
                <w:sz w:val="20"/>
                <w:szCs w:val="20"/>
              </w:rPr>
              <w:t>3,583</w:t>
            </w:r>
            <w:r w:rsidR="002B66E6">
              <w:rPr>
                <w:sz w:val="20"/>
                <w:szCs w:val="20"/>
              </w:rPr>
              <w:t>*</w:t>
            </w:r>
          </w:p>
          <w:p w:rsidR="00BD2583" w:rsidRDefault="00BD2583" w:rsidP="001056CC">
            <w:pPr>
              <w:shd w:val="clear" w:color="auto" w:fill="FFFFFF"/>
              <w:jc w:val="center"/>
              <w:rPr>
                <w:sz w:val="20"/>
                <w:szCs w:val="20"/>
              </w:rPr>
            </w:pPr>
            <w:r>
              <w:rPr>
                <w:sz w:val="20"/>
                <w:szCs w:val="20"/>
              </w:rPr>
              <w:t>0,229</w:t>
            </w:r>
            <w:r w:rsidR="002B66E6">
              <w:rPr>
                <w:sz w:val="20"/>
                <w:szCs w:val="20"/>
              </w:rPr>
              <w:t>*</w:t>
            </w:r>
          </w:p>
          <w:p w:rsidR="00BD2583" w:rsidRDefault="00BD2583" w:rsidP="001056CC">
            <w:pPr>
              <w:shd w:val="clear" w:color="auto" w:fill="FFFFFF"/>
              <w:jc w:val="center"/>
              <w:rPr>
                <w:sz w:val="20"/>
                <w:szCs w:val="20"/>
              </w:rPr>
            </w:pPr>
            <w:r>
              <w:rPr>
                <w:sz w:val="20"/>
                <w:szCs w:val="20"/>
              </w:rPr>
              <w:t>0,519</w:t>
            </w:r>
            <w:r w:rsidR="002B66E6">
              <w:rPr>
                <w:sz w:val="20"/>
                <w:szCs w:val="20"/>
              </w:rPr>
              <w:t>*</w:t>
            </w:r>
          </w:p>
        </w:tc>
      </w:tr>
    </w:tbl>
    <w:p w:rsidR="00DD5F20" w:rsidRDefault="00DD5F20" w:rsidP="00561B83">
      <w:pPr>
        <w:pStyle w:val="Corpodetexto"/>
        <w:spacing w:after="0"/>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6E3112" w:rsidRDefault="006E3112" w:rsidP="00561B83">
      <w:pPr>
        <w:pStyle w:val="Corpodetexto"/>
        <w:ind w:left="567" w:right="424"/>
        <w:jc w:val="both"/>
        <w:rPr>
          <w:color w:val="000000"/>
          <w:sz w:val="20"/>
          <w:szCs w:val="20"/>
        </w:rPr>
      </w:pPr>
      <w:r>
        <w:rPr>
          <w:color w:val="000000"/>
          <w:sz w:val="20"/>
          <w:szCs w:val="20"/>
        </w:rPr>
        <w:t xml:space="preserve">Nota: O modelo VEC foi estimado com </w:t>
      </w:r>
      <w:proofErr w:type="gramStart"/>
      <w:r>
        <w:rPr>
          <w:color w:val="000000"/>
          <w:sz w:val="20"/>
          <w:szCs w:val="20"/>
        </w:rPr>
        <w:t>1</w:t>
      </w:r>
      <w:proofErr w:type="gramEnd"/>
      <w:r>
        <w:rPr>
          <w:color w:val="000000"/>
          <w:sz w:val="20"/>
          <w:szCs w:val="20"/>
        </w:rPr>
        <w:t xml:space="preserve"> (uma) defasagem, de acordo com o</w:t>
      </w:r>
      <w:r w:rsidRPr="006E3112">
        <w:rPr>
          <w:color w:val="000000"/>
          <w:sz w:val="20"/>
          <w:szCs w:val="20"/>
        </w:rPr>
        <w:t xml:space="preserve"> </w:t>
      </w:r>
      <w:r w:rsidRPr="006E3112">
        <w:rPr>
          <w:sz w:val="20"/>
          <w:szCs w:val="20"/>
        </w:rPr>
        <w:t>SBC (</w:t>
      </w:r>
      <w:r w:rsidRPr="006E3112">
        <w:rPr>
          <w:i/>
          <w:iCs/>
          <w:sz w:val="20"/>
          <w:szCs w:val="20"/>
        </w:rPr>
        <w:t xml:space="preserve">Schwarz </w:t>
      </w:r>
      <w:proofErr w:type="spellStart"/>
      <w:r w:rsidRPr="006E3112">
        <w:rPr>
          <w:i/>
          <w:iCs/>
          <w:sz w:val="20"/>
          <w:szCs w:val="20"/>
        </w:rPr>
        <w:t>Bayesian</w:t>
      </w:r>
      <w:proofErr w:type="spellEnd"/>
      <w:r w:rsidRPr="006E3112">
        <w:rPr>
          <w:i/>
          <w:iCs/>
          <w:sz w:val="20"/>
          <w:szCs w:val="20"/>
        </w:rPr>
        <w:t xml:space="preserve"> </w:t>
      </w:r>
      <w:proofErr w:type="spellStart"/>
      <w:r w:rsidRPr="006E3112">
        <w:rPr>
          <w:i/>
          <w:iCs/>
          <w:sz w:val="20"/>
          <w:szCs w:val="20"/>
        </w:rPr>
        <w:t>Criterion</w:t>
      </w:r>
      <w:proofErr w:type="spellEnd"/>
      <w:r>
        <w:rPr>
          <w:sz w:val="20"/>
          <w:szCs w:val="20"/>
        </w:rPr>
        <w:t>)</w:t>
      </w:r>
      <w:r w:rsidR="00C46B66">
        <w:rPr>
          <w:sz w:val="20"/>
          <w:szCs w:val="20"/>
        </w:rPr>
        <w:t>,</w:t>
      </w:r>
      <w:r w:rsidR="006D3EF7">
        <w:rPr>
          <w:sz w:val="20"/>
          <w:szCs w:val="20"/>
        </w:rPr>
        <w:t xml:space="preserve"> trata-se de um modelo mais parcimonioso e que implica em menor perda de graus de liberdade.</w:t>
      </w:r>
    </w:p>
    <w:p w:rsidR="00DD5F20" w:rsidRDefault="00DD5F20" w:rsidP="00561B83">
      <w:pPr>
        <w:spacing w:before="120"/>
        <w:rPr>
          <w:color w:val="000000"/>
          <w:sz w:val="20"/>
          <w:szCs w:val="20"/>
        </w:rPr>
      </w:pPr>
      <w:r>
        <w:rPr>
          <w:color w:val="000000"/>
          <w:sz w:val="20"/>
          <w:szCs w:val="20"/>
        </w:rPr>
        <w:t xml:space="preserve">* Significativo ao nível de 0,01 de probabilidade </w:t>
      </w:r>
    </w:p>
    <w:p w:rsidR="00DD5F20" w:rsidRDefault="00DD5F20" w:rsidP="00561B83">
      <w:pPr>
        <w:rPr>
          <w:color w:val="000000"/>
          <w:sz w:val="20"/>
          <w:szCs w:val="20"/>
        </w:rPr>
      </w:pPr>
      <w:r>
        <w:rPr>
          <w:color w:val="000000"/>
          <w:sz w:val="20"/>
          <w:szCs w:val="20"/>
        </w:rPr>
        <w:t xml:space="preserve">** Significativo ao nível de 0,10 de probabilidade </w:t>
      </w:r>
    </w:p>
    <w:p w:rsidR="00561B83" w:rsidRDefault="00561B83" w:rsidP="00561B83">
      <w:pPr>
        <w:rPr>
          <w:color w:val="000000"/>
          <w:sz w:val="20"/>
          <w:szCs w:val="20"/>
        </w:rPr>
      </w:pPr>
    </w:p>
    <w:p w:rsidR="00304E67" w:rsidRDefault="00F92D12" w:rsidP="00EF356C">
      <w:pPr>
        <w:spacing w:line="360" w:lineRule="auto"/>
        <w:ind w:firstLine="851"/>
        <w:jc w:val="both"/>
      </w:pPr>
      <w:r w:rsidRPr="006227E5">
        <w:t xml:space="preserve">A estimativa do coeficiente de longo prazo </w:t>
      </w:r>
      <w:r w:rsidRPr="0076257C">
        <w:rPr>
          <w:position w:val="-10"/>
          <w:sz w:val="20"/>
          <w:szCs w:val="20"/>
        </w:rPr>
        <w:object w:dxaOrig="240" w:dyaOrig="320">
          <v:shape id="_x0000_i1046" type="#_x0000_t75" style="width:12.25pt;height:14.95pt" o:ole="">
            <v:imagedata r:id="rId46" o:title=""/>
          </v:shape>
          <o:OLEObject Type="Embed" ProgID="Equation.3" ShapeID="_x0000_i1046" DrawAspect="Content" ObjectID="_1495623936" r:id="rId48"/>
        </w:object>
      </w:r>
      <w:r w:rsidR="002B66E6">
        <w:rPr>
          <w:sz w:val="20"/>
          <w:szCs w:val="20"/>
        </w:rPr>
        <w:t>,</w:t>
      </w:r>
      <w:r>
        <w:t xml:space="preserve"> para a variável </w:t>
      </w:r>
      <w:r w:rsidR="001B7777">
        <w:t xml:space="preserve">balança comercial dos </w:t>
      </w:r>
      <w:r w:rsidR="002B66E6">
        <w:t>básicos</w:t>
      </w:r>
      <w:r>
        <w:t xml:space="preserve"> </w:t>
      </w:r>
      <w:r w:rsidRPr="00965263">
        <w:rPr>
          <w:i/>
        </w:rPr>
        <w:t>(I)</w:t>
      </w:r>
      <w:r>
        <w:t xml:space="preserve"> mostra </w:t>
      </w:r>
      <w:r w:rsidR="0097146B">
        <w:t xml:space="preserve">que </w:t>
      </w:r>
      <w:r w:rsidR="002B66E6">
        <w:t xml:space="preserve">para um choque não antecipado de </w:t>
      </w:r>
      <w:r>
        <w:t>1% n</w:t>
      </w:r>
      <w:r w:rsidR="00A67B3D">
        <w:t>os termos de troca, PIB brasileiro e PIB mundial a</w:t>
      </w:r>
      <w:r>
        <w:t xml:space="preserve"> </w:t>
      </w:r>
      <w:r w:rsidR="001B7777">
        <w:t xml:space="preserve">balança comercial dos </w:t>
      </w:r>
      <w:r w:rsidR="00C36A2F">
        <w:t>básicos</w:t>
      </w:r>
      <w:r w:rsidR="001B7777">
        <w:t xml:space="preserve"> </w:t>
      </w:r>
      <w:r w:rsidR="002B66E6">
        <w:t xml:space="preserve">varia </w:t>
      </w:r>
      <w:proofErr w:type="gramStart"/>
      <w:r w:rsidR="002B66E6">
        <w:t>cerca de</w:t>
      </w:r>
      <w:r w:rsidR="0041659B">
        <w:t xml:space="preserve"> </w:t>
      </w:r>
      <w:r w:rsidR="00CC7D22">
        <w:t>2,06</w:t>
      </w:r>
      <w:proofErr w:type="gramEnd"/>
      <w:r>
        <w:t>%</w:t>
      </w:r>
      <w:r w:rsidR="00D459CB">
        <w:t>,</w:t>
      </w:r>
      <w:r w:rsidR="00CC7D22">
        <w:t xml:space="preserve"> 0,73% e 0,08%</w:t>
      </w:r>
      <w:r w:rsidR="00A67B3D">
        <w:t>, respectivamente</w:t>
      </w:r>
      <w:r w:rsidR="0097146B">
        <w:t xml:space="preserve">. </w:t>
      </w:r>
      <w:r w:rsidR="00FA2E95">
        <w:t xml:space="preserve">Desta feita, observa-se que em termos de </w:t>
      </w:r>
      <w:r w:rsidR="00FA2E95">
        <w:lastRenderedPageBreak/>
        <w:t>efeitos de transmissão, a balança comercial dos básicos é elástica em relação aos termos de</w:t>
      </w:r>
      <w:r w:rsidR="00D459CB">
        <w:t xml:space="preserve"> troca e inelástica em relação </w:t>
      </w:r>
      <w:r w:rsidR="00FA2E95">
        <w:t>aos movimentos do PIB e PIB mundial.</w:t>
      </w:r>
    </w:p>
    <w:p w:rsidR="00A67B3D" w:rsidRDefault="00C71A41" w:rsidP="00EF356C">
      <w:pPr>
        <w:spacing w:line="360" w:lineRule="auto"/>
        <w:ind w:firstLine="851"/>
        <w:jc w:val="both"/>
      </w:pPr>
      <w:r>
        <w:t xml:space="preserve">Quanto à </w:t>
      </w:r>
      <w:r w:rsidR="00C42F6D">
        <w:t xml:space="preserve">estimativa </w:t>
      </w:r>
      <w:r w:rsidRPr="006227E5">
        <w:t xml:space="preserve">do coeficiente de longo prazo </w:t>
      </w:r>
      <w:r w:rsidRPr="0076257C">
        <w:rPr>
          <w:position w:val="-10"/>
          <w:sz w:val="20"/>
          <w:szCs w:val="20"/>
        </w:rPr>
        <w:object w:dxaOrig="240" w:dyaOrig="320">
          <v:shape id="_x0000_i1047" type="#_x0000_t75" style="width:12.25pt;height:14.95pt" o:ole="">
            <v:imagedata r:id="rId46" o:title=""/>
          </v:shape>
          <o:OLEObject Type="Embed" ProgID="Equation.3" ShapeID="_x0000_i1047" DrawAspect="Content" ObjectID="_1495623937" r:id="rId49"/>
        </w:object>
      </w:r>
      <w:r w:rsidR="00C46B66">
        <w:rPr>
          <w:sz w:val="20"/>
          <w:szCs w:val="20"/>
        </w:rPr>
        <w:t>,</w:t>
      </w:r>
      <w:r>
        <w:t xml:space="preserve"> para a variável </w:t>
      </w:r>
      <w:r w:rsidR="00195B39">
        <w:t>balança comercial dos semimanufaturados</w:t>
      </w:r>
      <w:r w:rsidR="00957E38">
        <w:t xml:space="preserve"> </w:t>
      </w:r>
      <w:r w:rsidR="00957E38" w:rsidRPr="00965263">
        <w:rPr>
          <w:i/>
        </w:rPr>
        <w:t>(II)</w:t>
      </w:r>
      <w:r w:rsidR="00AC03E3">
        <w:t>,</w:t>
      </w:r>
      <w:r w:rsidR="00965263">
        <w:t xml:space="preserve"> observa-se</w:t>
      </w:r>
      <w:r w:rsidR="002B66E6">
        <w:t xml:space="preserve"> que para um choque não antecipado</w:t>
      </w:r>
      <w:proofErr w:type="gramStart"/>
      <w:r w:rsidR="00965263">
        <w:t xml:space="preserve"> </w:t>
      </w:r>
      <w:r w:rsidR="002B66E6">
        <w:t xml:space="preserve"> </w:t>
      </w:r>
      <w:proofErr w:type="gramEnd"/>
      <w:r w:rsidR="002B66E6">
        <w:t xml:space="preserve">de </w:t>
      </w:r>
      <w:r w:rsidR="00965263">
        <w:t>1% n</w:t>
      </w:r>
      <w:r w:rsidR="00A67B3D">
        <w:t xml:space="preserve">as variáveis </w:t>
      </w:r>
      <w:r w:rsidR="00C36A2F">
        <w:t>termos de troca, PIB brasileiro e no PIB mundial ocasionam alterações na balança comercial dos semimanu</w:t>
      </w:r>
      <w:r w:rsidR="002B66E6">
        <w:t xml:space="preserve">faturados, respectivamente, de </w:t>
      </w:r>
      <w:r w:rsidR="00C36A2F">
        <w:t xml:space="preserve"> -0,05%, 0,67%, -0,27%.</w:t>
      </w:r>
      <w:r w:rsidR="00FA2E95">
        <w:t xml:space="preserve"> É interessante notar que a melhora dos termos de troca que reflete em um resultado positivo na balança comercial dos básicos, no caso dos semimanufaturados é negativa. </w:t>
      </w:r>
    </w:p>
    <w:p w:rsidR="00E125D7" w:rsidRPr="00965263" w:rsidRDefault="002B66E6" w:rsidP="00EF356C">
      <w:pPr>
        <w:spacing w:line="360" w:lineRule="auto"/>
        <w:ind w:firstLine="851"/>
        <w:jc w:val="both"/>
      </w:pPr>
      <w:r w:rsidRPr="00113AB2">
        <w:t>Considerando o m</w:t>
      </w:r>
      <w:r w:rsidR="00113AB2" w:rsidRPr="00113AB2">
        <w:t>e</w:t>
      </w:r>
      <w:r w:rsidRPr="00113AB2">
        <w:t>sm</w:t>
      </w:r>
      <w:r w:rsidR="00113AB2" w:rsidRPr="00113AB2">
        <w:t>o</w:t>
      </w:r>
      <w:r w:rsidRPr="00113AB2">
        <w:t xml:space="preserve"> choque</w:t>
      </w:r>
      <w:r w:rsidR="00113AB2" w:rsidRPr="00113AB2">
        <w:t xml:space="preserve"> não antecipado de 1% nas variáveis termos de troca, PIB brasileiro, PIB mundial elas ocasionam variações n</w:t>
      </w:r>
      <w:r w:rsidR="00965263" w:rsidRPr="00113AB2">
        <w:t xml:space="preserve">a balança comercial dos manufaturados </w:t>
      </w:r>
      <w:r w:rsidR="00965263" w:rsidRPr="00113AB2">
        <w:rPr>
          <w:i/>
        </w:rPr>
        <w:t>(III</w:t>
      </w:r>
      <w:r w:rsidR="00113AB2" w:rsidRPr="00113AB2">
        <w:rPr>
          <w:i/>
        </w:rPr>
        <w:t>)</w:t>
      </w:r>
      <w:r w:rsidR="00D459CB">
        <w:t xml:space="preserve"> de</w:t>
      </w:r>
      <w:r w:rsidR="002D226F" w:rsidRPr="00113AB2">
        <w:t xml:space="preserve"> -3,58%, 0,23%, 0,52%</w:t>
      </w:r>
      <w:r w:rsidR="00D20E19" w:rsidRPr="00113AB2">
        <w:t>.</w:t>
      </w:r>
      <w:r w:rsidR="00FA2E95">
        <w:t xml:space="preserve"> Neste caso, mais uma vez, os termos de troca mostram-se negativamente relacionados à balança comercial </w:t>
      </w:r>
      <w:r w:rsidR="00D459CB">
        <w:t>e de magnitude elevada (-3,58%)</w:t>
      </w:r>
      <w:r w:rsidR="001C6FF8">
        <w:t xml:space="preserve"> – bastante elásticos</w:t>
      </w:r>
      <w:r w:rsidR="00D459CB">
        <w:t>.</w:t>
      </w:r>
    </w:p>
    <w:p w:rsidR="007A1B8B" w:rsidRDefault="00DB512F" w:rsidP="005A2042">
      <w:pPr>
        <w:spacing w:line="360" w:lineRule="auto"/>
        <w:ind w:firstLine="851"/>
        <w:jc w:val="both"/>
      </w:pPr>
      <w:r>
        <w:t xml:space="preserve">As elasticidades </w:t>
      </w:r>
      <w:r w:rsidR="00FA2E95" w:rsidRPr="0076257C">
        <w:rPr>
          <w:position w:val="-10"/>
          <w:sz w:val="20"/>
          <w:szCs w:val="20"/>
        </w:rPr>
        <w:object w:dxaOrig="240" w:dyaOrig="320">
          <v:shape id="_x0000_i1048" type="#_x0000_t75" style="width:12.25pt;height:14.95pt" o:ole="">
            <v:imagedata r:id="rId46" o:title=""/>
          </v:shape>
          <o:OLEObject Type="Embed" ProgID="Equation.3" ShapeID="_x0000_i1048" DrawAspect="Content" ObjectID="_1495623938" r:id="rId50"/>
        </w:object>
      </w:r>
      <w:r>
        <w:t xml:space="preserve"> para os modelos estimados mostram que, em relação </w:t>
      </w:r>
      <w:r w:rsidR="00FA2E95">
        <w:t xml:space="preserve">à </w:t>
      </w:r>
      <w:r>
        <w:t>sensibilidade da balança comercial aos termos de troca, os bens básicos mostram-se positivamente relacionados a alterações, sendo os bens manufaturados inversamente relacionados aos termos de troca</w:t>
      </w:r>
      <w:r w:rsidR="001C6FF8">
        <w:t>; cumpre destacar que</w:t>
      </w:r>
      <w:r>
        <w:t xml:space="preserve"> frente a um choque inesperado, para os bens de maior valor agregado</w:t>
      </w:r>
      <w:r w:rsidR="00FD190A">
        <w:t xml:space="preserve"> – manufaturados –</w:t>
      </w:r>
      <w:r w:rsidR="001C6FF8">
        <w:t xml:space="preserve">, </w:t>
      </w:r>
      <w:r>
        <w:t xml:space="preserve">tende a ser mais </w:t>
      </w:r>
      <w:proofErr w:type="gramStart"/>
      <w:r>
        <w:t>representativo a importância das importações</w:t>
      </w:r>
      <w:proofErr w:type="gramEnd"/>
      <w:r>
        <w:t xml:space="preserve">. </w:t>
      </w:r>
      <w:r w:rsidR="00FF2191">
        <w:t xml:space="preserve">Ademais, deve-se destacar que mesmo existindo uma melhora nos termos de troca, que reflete relação entre preços de bens exportados e importados, a baixa competitividade da indústria, sobretudo de alta tecnologia, pode explicar os movimentos na balança comercial observados. </w:t>
      </w:r>
    </w:p>
    <w:p w:rsidR="001C6FF8" w:rsidRDefault="00FF2191" w:rsidP="001C6FF8">
      <w:pPr>
        <w:spacing w:line="360" w:lineRule="auto"/>
        <w:ind w:firstLine="851"/>
        <w:jc w:val="both"/>
      </w:pPr>
      <w:r w:rsidRPr="001C6FF8">
        <w:t>Além das elasticidades de curto e de longo prazo, o modelo VEC permite ainda a obtenção das chamadas funções de impulso-resposta, que são análises dinâmicas de como as variáveis do modelo se comportam 12 meses a frente</w:t>
      </w:r>
      <w:r w:rsidR="001C6FF8" w:rsidRPr="001C6FF8">
        <w:t xml:space="preserve">, dado um choque </w:t>
      </w:r>
      <w:proofErr w:type="gramStart"/>
      <w:r w:rsidR="001C6FF8" w:rsidRPr="001C6FF8">
        <w:t>não-antecipado</w:t>
      </w:r>
      <w:proofErr w:type="gramEnd"/>
      <w:r w:rsidR="001C6FF8" w:rsidRPr="001C6FF8">
        <w:t>.</w:t>
      </w:r>
      <w:r w:rsidR="001C6FF8">
        <w:t xml:space="preserve"> </w:t>
      </w:r>
      <w:r w:rsidR="00542769">
        <w:t>A Figura 2</w:t>
      </w:r>
      <w:r w:rsidR="001C6FF8">
        <w:t xml:space="preserve"> mostra como o sistema se comporta frente a um choque, de um desvio-padrão na </w:t>
      </w:r>
      <w:proofErr w:type="gramStart"/>
      <w:r w:rsidR="001C6FF8">
        <w:t>variável termos</w:t>
      </w:r>
      <w:proofErr w:type="gramEnd"/>
      <w:r w:rsidR="001C6FF8">
        <w:t xml:space="preserve"> de troca, nos doze meses à frente – em termos de elasticidades acumuladas do resultado da balança comercial.</w:t>
      </w:r>
    </w:p>
    <w:p w:rsidR="00081FF9" w:rsidRDefault="00081FF9" w:rsidP="00561B83">
      <w:pPr>
        <w:ind w:firstLine="709"/>
        <w:jc w:val="both"/>
        <w:rPr>
          <w:noProof/>
        </w:rPr>
      </w:pPr>
    </w:p>
    <w:p w:rsidR="001C6FF8" w:rsidRDefault="001C6FF8" w:rsidP="006F2B61">
      <w:pPr>
        <w:pStyle w:val="Corpodetexto"/>
        <w:ind w:firstLine="708"/>
        <w:jc w:val="both"/>
        <w:rPr>
          <w:color w:val="000000"/>
          <w:sz w:val="20"/>
          <w:szCs w:val="20"/>
        </w:rPr>
      </w:pPr>
    </w:p>
    <w:p w:rsidR="001C6FF8" w:rsidRDefault="001C6FF8" w:rsidP="006F2B61">
      <w:pPr>
        <w:pStyle w:val="Corpodetexto"/>
        <w:ind w:firstLine="708"/>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Pr="001C6FF8" w:rsidRDefault="00542769" w:rsidP="001C6FF8">
      <w:pPr>
        <w:pStyle w:val="Corpodetexto"/>
        <w:jc w:val="both"/>
        <w:rPr>
          <w:color w:val="000000"/>
        </w:rPr>
      </w:pPr>
      <w:r>
        <w:rPr>
          <w:color w:val="000000"/>
        </w:rPr>
        <w:t>Figura 2</w:t>
      </w:r>
      <w:r w:rsidR="001C6FF8">
        <w:rPr>
          <w:color w:val="000000"/>
        </w:rPr>
        <w:t xml:space="preserve"> – Função de resposta a impulso frente a um choque na variável TT</w:t>
      </w:r>
    </w:p>
    <w:p w:rsidR="006F2B61" w:rsidRDefault="001C6FF8" w:rsidP="001C6FF8">
      <w:pPr>
        <w:pStyle w:val="Corpodetexto"/>
        <w:jc w:val="both"/>
        <w:rPr>
          <w:color w:val="000000"/>
          <w:sz w:val="20"/>
          <w:szCs w:val="20"/>
        </w:rPr>
      </w:pPr>
      <w:r>
        <w:rPr>
          <w:noProof/>
        </w:rPr>
        <w:drawing>
          <wp:inline distT="0" distB="0" distL="0" distR="0" wp14:anchorId="66B8DF8B" wp14:editId="5D64B228">
            <wp:extent cx="5382490" cy="2985655"/>
            <wp:effectExtent l="0" t="0" r="27940" b="24765"/>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1C6FF8" w:rsidRDefault="001C6FF8" w:rsidP="001C6FF8">
      <w:pPr>
        <w:pStyle w:val="Corpodetexto"/>
        <w:jc w:val="both"/>
        <w:rPr>
          <w:color w:val="000000"/>
          <w:sz w:val="20"/>
          <w:szCs w:val="20"/>
        </w:rPr>
      </w:pPr>
      <w:r>
        <w:rPr>
          <w:color w:val="000000"/>
          <w:sz w:val="20"/>
          <w:szCs w:val="20"/>
        </w:rPr>
        <w:t>Fonte: Elaborado pelos autores com dados da pesquisa.</w:t>
      </w:r>
    </w:p>
    <w:p w:rsidR="00FA21DC" w:rsidRDefault="00FA21DC" w:rsidP="00561B83">
      <w:pPr>
        <w:ind w:firstLine="709"/>
        <w:jc w:val="both"/>
        <w:rPr>
          <w:noProof/>
        </w:rPr>
      </w:pPr>
    </w:p>
    <w:p w:rsidR="00061111" w:rsidRDefault="007A1B8B" w:rsidP="00197171">
      <w:pPr>
        <w:spacing w:line="360" w:lineRule="auto"/>
        <w:ind w:firstLine="851"/>
        <w:jc w:val="both"/>
        <w:rPr>
          <w:noProof/>
        </w:rPr>
      </w:pPr>
      <w:r>
        <w:rPr>
          <w:noProof/>
        </w:rPr>
        <w:t>Verifica-se</w:t>
      </w:r>
      <w:r w:rsidR="001C6FF8">
        <w:rPr>
          <w:noProof/>
        </w:rPr>
        <w:t xml:space="preserve"> (</w:t>
      </w:r>
      <w:r w:rsidR="00542769">
        <w:rPr>
          <w:noProof/>
        </w:rPr>
        <w:t>Figura 2</w:t>
      </w:r>
      <w:r w:rsidR="001C6FF8">
        <w:rPr>
          <w:noProof/>
        </w:rPr>
        <w:t>)</w:t>
      </w:r>
      <w:r w:rsidR="00FD190A">
        <w:rPr>
          <w:noProof/>
        </w:rPr>
        <w:t>,</w:t>
      </w:r>
      <w:r w:rsidR="00FF2191">
        <w:rPr>
          <w:noProof/>
        </w:rPr>
        <w:t xml:space="preserve"> para os modelos analisados,</w:t>
      </w:r>
      <w:r w:rsidR="00FD190A">
        <w:rPr>
          <w:noProof/>
        </w:rPr>
        <w:t xml:space="preserve"> de acordo com a</w:t>
      </w:r>
      <w:r w:rsidR="001C6FF8">
        <w:rPr>
          <w:noProof/>
        </w:rPr>
        <w:t>s funções de resposta a impulso</w:t>
      </w:r>
      <w:r w:rsidR="00FD190A">
        <w:rPr>
          <w:noProof/>
        </w:rPr>
        <w:t>,</w:t>
      </w:r>
      <w:r>
        <w:rPr>
          <w:noProof/>
        </w:rPr>
        <w:t xml:space="preserve"> que </w:t>
      </w:r>
      <w:r w:rsidR="00C1527C">
        <w:rPr>
          <w:noProof/>
        </w:rPr>
        <w:t xml:space="preserve">a balança comercial </w:t>
      </w:r>
      <w:r w:rsidR="00C14DE1">
        <w:rPr>
          <w:noProof/>
        </w:rPr>
        <w:t>por fator agregado</w:t>
      </w:r>
      <w:r w:rsidR="00C1527C">
        <w:rPr>
          <w:noProof/>
        </w:rPr>
        <w:t xml:space="preserve"> </w:t>
      </w:r>
      <w:r>
        <w:rPr>
          <w:noProof/>
        </w:rPr>
        <w:t>responde aos choques inesperados nos termos de troca de forma diferente</w:t>
      </w:r>
      <w:r w:rsidR="00FD190A">
        <w:rPr>
          <w:noProof/>
        </w:rPr>
        <w:t xml:space="preserve">.  </w:t>
      </w:r>
      <w:r w:rsidR="00FD190A" w:rsidRPr="00B14B6D">
        <w:rPr>
          <w:noProof/>
        </w:rPr>
        <w:t>Para os bá</w:t>
      </w:r>
      <w:r w:rsidR="00C1527C" w:rsidRPr="00B14B6D">
        <w:rPr>
          <w:noProof/>
        </w:rPr>
        <w:t>sicos</w:t>
      </w:r>
      <w:r w:rsidR="00FF2191">
        <w:rPr>
          <w:noProof/>
        </w:rPr>
        <w:t>,</w:t>
      </w:r>
      <w:r w:rsidR="00C1527C" w:rsidRPr="00B14B6D">
        <w:rPr>
          <w:noProof/>
        </w:rPr>
        <w:t xml:space="preserve"> observa-se </w:t>
      </w:r>
      <w:r w:rsidR="00FD190A" w:rsidRPr="00B14B6D">
        <w:rPr>
          <w:noProof/>
        </w:rPr>
        <w:t xml:space="preserve">um aumento </w:t>
      </w:r>
      <w:r w:rsidR="00CC5A63" w:rsidRPr="00B14B6D">
        <w:rPr>
          <w:noProof/>
        </w:rPr>
        <w:t>de 0,28</w:t>
      </w:r>
      <w:r w:rsidR="00FF2191">
        <w:rPr>
          <w:noProof/>
        </w:rPr>
        <w:t xml:space="preserve"> (elasticidade acumulada)</w:t>
      </w:r>
      <w:r w:rsidR="00CC5A63" w:rsidRPr="00B14B6D">
        <w:rPr>
          <w:noProof/>
        </w:rPr>
        <w:t xml:space="preserve"> na balança comercial, considerando o ponto onde a função se estabiliza </w:t>
      </w:r>
      <w:r w:rsidR="00CC5A63" w:rsidRPr="00B14B6D">
        <w:t>– quinto mês</w:t>
      </w:r>
      <w:r w:rsidR="00EF23F0" w:rsidRPr="00B14B6D">
        <w:rPr>
          <w:noProof/>
        </w:rPr>
        <w:t xml:space="preserve">. Para os </w:t>
      </w:r>
      <w:r w:rsidR="001C6FF8">
        <w:rPr>
          <w:noProof/>
        </w:rPr>
        <w:t>bens de mé</w:t>
      </w:r>
      <w:r w:rsidR="00CC5A63" w:rsidRPr="00B14B6D">
        <w:rPr>
          <w:noProof/>
        </w:rPr>
        <w:t xml:space="preserve">dio valor agregado </w:t>
      </w:r>
      <w:r w:rsidR="00CC5A63" w:rsidRPr="00B14B6D">
        <w:t xml:space="preserve">– </w:t>
      </w:r>
      <w:r w:rsidR="00EF23F0" w:rsidRPr="00B14B6D">
        <w:rPr>
          <w:noProof/>
        </w:rPr>
        <w:t>semimanufaturados</w:t>
      </w:r>
      <w:r w:rsidR="00CC5A63" w:rsidRPr="00B14B6D">
        <w:rPr>
          <w:noProof/>
        </w:rPr>
        <w:t xml:space="preserve"> </w:t>
      </w:r>
      <w:r w:rsidR="00CC5A63" w:rsidRPr="00B14B6D">
        <w:t>–</w:t>
      </w:r>
      <w:r w:rsidR="00EF23F0" w:rsidRPr="00B14B6D">
        <w:rPr>
          <w:noProof/>
        </w:rPr>
        <w:t xml:space="preserve"> </w:t>
      </w:r>
      <w:r w:rsidR="008C08AE" w:rsidRPr="00B14B6D">
        <w:rPr>
          <w:noProof/>
        </w:rPr>
        <w:t>o efeito é de queda inicialmente,</w:t>
      </w:r>
      <w:r w:rsidR="00CC5A63" w:rsidRPr="00B14B6D">
        <w:rPr>
          <w:noProof/>
        </w:rPr>
        <w:t xml:space="preserve"> provocado por</w:t>
      </w:r>
      <w:r w:rsidR="004E30CA" w:rsidRPr="00B14B6D">
        <w:rPr>
          <w:noProof/>
        </w:rPr>
        <w:t xml:space="preserve"> um aumento do preço dos </w:t>
      </w:r>
      <w:r w:rsidR="00E979BC" w:rsidRPr="00B14B6D">
        <w:rPr>
          <w:noProof/>
        </w:rPr>
        <w:t>export</w:t>
      </w:r>
      <w:r w:rsidR="00E979BC">
        <w:rPr>
          <w:noProof/>
        </w:rPr>
        <w:t>á</w:t>
      </w:r>
      <w:r w:rsidR="00E979BC" w:rsidRPr="00B14B6D">
        <w:rPr>
          <w:noProof/>
        </w:rPr>
        <w:t xml:space="preserve">veis </w:t>
      </w:r>
      <w:r w:rsidR="004E30CA" w:rsidRPr="00B14B6D">
        <w:rPr>
          <w:noProof/>
        </w:rPr>
        <w:t xml:space="preserve">que </w:t>
      </w:r>
      <w:r w:rsidR="00B14B6D" w:rsidRPr="00B14B6D">
        <w:rPr>
          <w:noProof/>
        </w:rPr>
        <w:t>reduz</w:t>
      </w:r>
      <w:r w:rsidR="004E30CA" w:rsidRPr="00B14B6D">
        <w:rPr>
          <w:noProof/>
        </w:rPr>
        <w:t xml:space="preserve"> a demanda,</w:t>
      </w:r>
      <w:r w:rsidR="008C08AE" w:rsidRPr="00B14B6D">
        <w:rPr>
          <w:noProof/>
        </w:rPr>
        <w:t xml:space="preserve"> mas </w:t>
      </w:r>
      <w:r w:rsidR="004E30CA" w:rsidRPr="00B14B6D">
        <w:rPr>
          <w:noProof/>
        </w:rPr>
        <w:t xml:space="preserve">sendo compensado durante o segundo mês </w:t>
      </w:r>
      <w:r w:rsidR="001C6FF8">
        <w:rPr>
          <w:noProof/>
        </w:rPr>
        <w:t>pela redução do preço do importá</w:t>
      </w:r>
      <w:r w:rsidR="004E30CA" w:rsidRPr="00B14B6D">
        <w:rPr>
          <w:noProof/>
        </w:rPr>
        <w:t xml:space="preserve">veis </w:t>
      </w:r>
      <w:r w:rsidR="008C08AE" w:rsidRPr="00B14B6D">
        <w:rPr>
          <w:noProof/>
        </w:rPr>
        <w:t xml:space="preserve">estabilizando-se no </w:t>
      </w:r>
      <w:r w:rsidR="00B14B6D" w:rsidRPr="00B14B6D">
        <w:rPr>
          <w:noProof/>
        </w:rPr>
        <w:t>terceiro</w:t>
      </w:r>
      <w:r w:rsidR="008C08AE" w:rsidRPr="00B14B6D">
        <w:rPr>
          <w:noProof/>
        </w:rPr>
        <w:t xml:space="preserve"> mês com um resultado final positivo</w:t>
      </w:r>
      <w:r w:rsidR="00233313" w:rsidRPr="00B14B6D">
        <w:rPr>
          <w:noProof/>
        </w:rPr>
        <w:t xml:space="preserve"> aproximado de 1,32</w:t>
      </w:r>
      <w:r w:rsidR="008C08AE" w:rsidRPr="00B14B6D">
        <w:rPr>
          <w:noProof/>
        </w:rPr>
        <w:t>. Já para os manufaturados obteve-se uma melhora</w:t>
      </w:r>
      <w:r w:rsidR="00233313" w:rsidRPr="00B14B6D">
        <w:rPr>
          <w:noProof/>
        </w:rPr>
        <w:t xml:space="preserve"> estabilizando-se em 0,32</w:t>
      </w:r>
      <w:r w:rsidR="008C08AE" w:rsidRPr="00B14B6D">
        <w:rPr>
          <w:noProof/>
        </w:rPr>
        <w:t>, retornando ao equilibrio no s</w:t>
      </w:r>
      <w:r w:rsidR="007B14C2" w:rsidRPr="00B14B6D">
        <w:rPr>
          <w:noProof/>
        </w:rPr>
        <w:t>é</w:t>
      </w:r>
      <w:r w:rsidR="008C08AE" w:rsidRPr="00B14B6D">
        <w:rPr>
          <w:noProof/>
        </w:rPr>
        <w:t>timo mês.</w:t>
      </w:r>
      <w:r w:rsidR="008C08AE">
        <w:rPr>
          <w:noProof/>
        </w:rPr>
        <w:t xml:space="preserve"> </w:t>
      </w:r>
    </w:p>
    <w:p w:rsidR="000624E1" w:rsidRDefault="000624E1" w:rsidP="00197171">
      <w:pPr>
        <w:spacing w:line="360" w:lineRule="auto"/>
        <w:ind w:firstLine="851"/>
        <w:jc w:val="both"/>
        <w:rPr>
          <w:noProof/>
        </w:rPr>
      </w:pPr>
      <w:r>
        <w:rPr>
          <w:noProof/>
        </w:rPr>
        <w:t>No que se refere a balanç</w:t>
      </w:r>
      <w:r w:rsidR="00AF19C4">
        <w:rPr>
          <w:noProof/>
        </w:rPr>
        <w:t xml:space="preserve">a comercial dos </w:t>
      </w:r>
      <w:r w:rsidR="00FF2191">
        <w:rPr>
          <w:noProof/>
        </w:rPr>
        <w:t>bàsicos</w:t>
      </w:r>
      <w:r w:rsidR="00AF19C4">
        <w:rPr>
          <w:noProof/>
        </w:rPr>
        <w:t xml:space="preserve">, frente a um choque inesperado de </w:t>
      </w:r>
      <w:r w:rsidR="0055307E">
        <w:rPr>
          <w:noProof/>
        </w:rPr>
        <w:t>um desvio-padrão, nota-se que inicialmente ocorre uma queda, essa condição é dada</w:t>
      </w:r>
      <w:r w:rsidR="00582135">
        <w:rPr>
          <w:noProof/>
        </w:rPr>
        <w:t xml:space="preserve"> </w:t>
      </w:r>
      <w:r w:rsidR="0055307E">
        <w:rPr>
          <w:noProof/>
        </w:rPr>
        <w:t>pois o p</w:t>
      </w:r>
      <w:r w:rsidR="00310E15">
        <w:rPr>
          <w:noProof/>
        </w:rPr>
        <w:t xml:space="preserve">reço do que se exporta torna-se mais caro em conjunto </w:t>
      </w:r>
      <w:r w:rsidR="00582135">
        <w:rPr>
          <w:noProof/>
        </w:rPr>
        <w:t>com</w:t>
      </w:r>
      <w:r w:rsidR="00310E15">
        <w:rPr>
          <w:noProof/>
        </w:rPr>
        <w:t xml:space="preserve"> rigidez do mercado</w:t>
      </w:r>
      <w:r w:rsidR="00582135">
        <w:rPr>
          <w:noProof/>
        </w:rPr>
        <w:t xml:space="preserve"> em aceitar o novo </w:t>
      </w:r>
      <w:r w:rsidR="00E979BC">
        <w:rPr>
          <w:noProof/>
        </w:rPr>
        <w:t xml:space="preserve">nível </w:t>
      </w:r>
      <w:r w:rsidR="00582135">
        <w:rPr>
          <w:noProof/>
        </w:rPr>
        <w:t>de preços</w:t>
      </w:r>
      <w:r w:rsidR="00AF02F5">
        <w:rPr>
          <w:noProof/>
        </w:rPr>
        <w:t>, ademais estes bens tem elasticidade maior em relação às variações cambiais, por congeuinte, preços</w:t>
      </w:r>
      <w:r w:rsidR="00310E15">
        <w:rPr>
          <w:noProof/>
        </w:rPr>
        <w:t>. No segundo mês</w:t>
      </w:r>
      <w:r w:rsidR="00E979BC">
        <w:rPr>
          <w:noProof/>
        </w:rPr>
        <w:t>,</w:t>
      </w:r>
      <w:r w:rsidR="00310E15">
        <w:rPr>
          <w:noProof/>
        </w:rPr>
        <w:t xml:space="preserve"> uma melhor aceitação dos preços, </w:t>
      </w:r>
      <w:r w:rsidR="00582135">
        <w:rPr>
          <w:noProof/>
        </w:rPr>
        <w:t xml:space="preserve">aumenta a balança comercial dos </w:t>
      </w:r>
      <w:r w:rsidR="00E979BC">
        <w:rPr>
          <w:noProof/>
        </w:rPr>
        <w:t>básicos</w:t>
      </w:r>
      <w:r w:rsidR="00582135">
        <w:rPr>
          <w:noProof/>
        </w:rPr>
        <w:t xml:space="preserve">, e após </w:t>
      </w:r>
      <w:r w:rsidR="00FB23B7">
        <w:rPr>
          <w:noProof/>
        </w:rPr>
        <w:t>três</w:t>
      </w:r>
      <w:r w:rsidR="00582135">
        <w:rPr>
          <w:noProof/>
        </w:rPr>
        <w:t xml:space="preserve"> meses estabiliza-se</w:t>
      </w:r>
      <w:r w:rsidR="00157752">
        <w:rPr>
          <w:noProof/>
        </w:rPr>
        <w:t xml:space="preserve"> em 0,28</w:t>
      </w:r>
      <w:r w:rsidR="003E5248">
        <w:rPr>
          <w:noProof/>
        </w:rPr>
        <w:t xml:space="preserve"> (elasticidade)</w:t>
      </w:r>
      <w:r w:rsidR="00ED3205">
        <w:rPr>
          <w:noProof/>
        </w:rPr>
        <w:t>.</w:t>
      </w:r>
      <w:r w:rsidR="00A96EFA">
        <w:rPr>
          <w:noProof/>
        </w:rPr>
        <w:t xml:space="preserve"> </w:t>
      </w:r>
      <w:r w:rsidR="00F84FA0">
        <w:rPr>
          <w:noProof/>
        </w:rPr>
        <w:t>Conforme o que</w:t>
      </w:r>
      <w:r w:rsidR="00A96EFA" w:rsidRPr="003A55EF">
        <w:t xml:space="preserve"> se esperava, os termos de troca não </w:t>
      </w:r>
      <w:r w:rsidR="00F84FA0">
        <w:t>se revelaram</w:t>
      </w:r>
      <w:r w:rsidR="00F84FA0" w:rsidRPr="003A55EF">
        <w:t xml:space="preserve"> </w:t>
      </w:r>
      <w:r w:rsidR="00AF02F5">
        <w:t xml:space="preserve">expressivamente </w:t>
      </w:r>
      <w:r w:rsidR="00A96EFA" w:rsidRPr="003A55EF">
        <w:t xml:space="preserve">influentes, desse modo, </w:t>
      </w:r>
      <w:r w:rsidR="00A96EFA" w:rsidRPr="003A55EF">
        <w:lastRenderedPageBreak/>
        <w:t>esta variável não é critério de competitividade internacional do agronegócio brasileiro no período estudado</w:t>
      </w:r>
      <w:r w:rsidR="00A96EFA">
        <w:t xml:space="preserve">, </w:t>
      </w:r>
      <w:r w:rsidR="00A96EFA">
        <w:rPr>
          <w:noProof/>
        </w:rPr>
        <w:t xml:space="preserve">o que está de acordo com o </w:t>
      </w:r>
      <w:r w:rsidR="00AF02F5">
        <w:rPr>
          <w:noProof/>
        </w:rPr>
        <w:t xml:space="preserve">que foi apresentado por </w:t>
      </w:r>
      <w:proofErr w:type="spellStart"/>
      <w:r w:rsidR="00A96EFA" w:rsidRPr="003A55EF">
        <w:t>Schwantes</w:t>
      </w:r>
      <w:proofErr w:type="spellEnd"/>
      <w:r w:rsidR="00A96EFA" w:rsidRPr="003A55EF">
        <w:t xml:space="preserve">, Freitas, </w:t>
      </w:r>
      <w:proofErr w:type="spellStart"/>
      <w:r w:rsidR="00A96EFA" w:rsidRPr="003A55EF">
        <w:t>Zanchi</w:t>
      </w:r>
      <w:proofErr w:type="spellEnd"/>
      <w:r w:rsidR="00A96EFA" w:rsidRPr="003A55EF">
        <w:t xml:space="preserve"> (2010)</w:t>
      </w:r>
      <w:r w:rsidR="005A2042">
        <w:t>.</w:t>
      </w:r>
    </w:p>
    <w:p w:rsidR="00AF02F5" w:rsidRDefault="007B14C2" w:rsidP="005A1942">
      <w:pPr>
        <w:autoSpaceDE w:val="0"/>
        <w:autoSpaceDN w:val="0"/>
        <w:adjustRightInd w:val="0"/>
        <w:spacing w:line="360" w:lineRule="auto"/>
        <w:ind w:firstLine="851"/>
        <w:jc w:val="both"/>
      </w:pPr>
      <w:r>
        <w:t>Com base na análise dos choques e suas respostas de longo prazo (</w:t>
      </w:r>
      <w:r w:rsidR="00542769">
        <w:t>Figura 2</w:t>
      </w:r>
      <w:r>
        <w:t xml:space="preserve">), o que </w:t>
      </w:r>
      <w:r w:rsidR="00AF02F5">
        <w:t>se pode</w:t>
      </w:r>
      <w:r>
        <w:t xml:space="preserve"> observar é que, como apontado por Ma</w:t>
      </w:r>
      <w:r w:rsidR="00AF02F5">
        <w:t>rçal (2006),</w:t>
      </w:r>
      <w:r>
        <w:t xml:space="preserve"> a condição de termos de troca é relevante quando se analisa a balança comercial brasileira e sua composição, contudo, o fato apresentado no presente estudo mostra que uma melhora nos termos de troca, representada por um choque inesperado de um desvio-padrão, tem efeito mais relevante, em termos de elasticidade acumulada, na balança comercial dos bens</w:t>
      </w:r>
      <w:r w:rsidR="006C7B21">
        <w:t xml:space="preserve"> semimanufaturados</w:t>
      </w:r>
      <w:r w:rsidR="00E979BC">
        <w:t>, bens de baixo valor agregado</w:t>
      </w:r>
      <w:r w:rsidR="005A2042">
        <w:t xml:space="preserve"> </w:t>
      </w:r>
      <w:r w:rsidR="005A2042" w:rsidRPr="00B14B6D">
        <w:t>–</w:t>
      </w:r>
      <w:r w:rsidR="005A2042">
        <w:t xml:space="preserve"> bens relaciona</w:t>
      </w:r>
      <w:r w:rsidR="00AF02F5">
        <w:t>dos à agropecuária e de grande peso na pauta de exportações brasileiras. E</w:t>
      </w:r>
      <w:r w:rsidR="005A2042">
        <w:t xml:space="preserve">ssa melhora significativa pode ser explicada pelos resultados obtidos por </w:t>
      </w:r>
      <w:r w:rsidR="005A2042" w:rsidRPr="00647554">
        <w:t>Scalco</w:t>
      </w:r>
      <w:r w:rsidR="005A2042">
        <w:t>, Carvalho</w:t>
      </w:r>
      <w:r w:rsidR="005A2042" w:rsidRPr="00647554">
        <w:t xml:space="preserve"> e Campos (2012</w:t>
      </w:r>
      <w:r w:rsidR="005A2042">
        <w:t>),</w:t>
      </w:r>
      <w:r w:rsidR="00AF02F5">
        <w:t xml:space="preserve"> que</w:t>
      </w:r>
      <w:r w:rsidR="005A2042" w:rsidRPr="00647554">
        <w:t xml:space="preserve"> analisaram </w:t>
      </w:r>
      <w:r w:rsidR="005A2042">
        <w:t>as consequências</w:t>
      </w:r>
      <w:r w:rsidR="005A2042" w:rsidRPr="00647554">
        <w:t xml:space="preserve"> de choques na taxa de câmbio real</w:t>
      </w:r>
      <w:r w:rsidR="00727941">
        <w:t>, que é análogo aos termos de troca,</w:t>
      </w:r>
      <w:r w:rsidR="005A2042" w:rsidRPr="00647554">
        <w:t xml:space="preserve"> sobre o saldo da balança comercial </w:t>
      </w:r>
      <w:r w:rsidR="005A2042">
        <w:t xml:space="preserve">agropecuária </w:t>
      </w:r>
      <w:r w:rsidR="005A2042" w:rsidRPr="00647554">
        <w:t>brasileira</w:t>
      </w:r>
      <w:r w:rsidR="005A2042">
        <w:t>, no</w:t>
      </w:r>
      <w:r w:rsidR="005A2042" w:rsidRPr="00647554">
        <w:t xml:space="preserve"> curto e longo prazo</w:t>
      </w:r>
      <w:r w:rsidR="00AF02F5">
        <w:t>.</w:t>
      </w:r>
    </w:p>
    <w:p w:rsidR="00D935D6" w:rsidRPr="005A1942" w:rsidRDefault="00AF02F5" w:rsidP="005A1942">
      <w:pPr>
        <w:autoSpaceDE w:val="0"/>
        <w:autoSpaceDN w:val="0"/>
        <w:adjustRightInd w:val="0"/>
        <w:spacing w:line="360" w:lineRule="auto"/>
        <w:ind w:firstLine="851"/>
        <w:jc w:val="both"/>
      </w:pPr>
      <w:r>
        <w:t>Os aludidos autores c</w:t>
      </w:r>
      <w:r w:rsidR="003E5248" w:rsidRPr="008B2D04">
        <w:t>oncluí</w:t>
      </w:r>
      <w:r w:rsidR="003E5248">
        <w:t>ram</w:t>
      </w:r>
      <w:r w:rsidR="005A2042">
        <w:t xml:space="preserve"> que</w:t>
      </w:r>
      <w:r w:rsidR="005A2042" w:rsidRPr="008B2D04">
        <w:t xml:space="preserve"> </w:t>
      </w:r>
      <w:r>
        <w:t xml:space="preserve">a </w:t>
      </w:r>
      <w:r w:rsidR="003E5248" w:rsidRPr="008B2D04">
        <w:t>pol</w:t>
      </w:r>
      <w:r w:rsidR="003E5248">
        <w:t>í</w:t>
      </w:r>
      <w:r>
        <w:t>tica</w:t>
      </w:r>
      <w:r w:rsidR="003E5248" w:rsidRPr="008B2D04">
        <w:t xml:space="preserve"> </w:t>
      </w:r>
      <w:r>
        <w:t>cambial</w:t>
      </w:r>
      <w:r w:rsidR="005A2042" w:rsidRPr="008B2D04">
        <w:t xml:space="preserve"> de d</w:t>
      </w:r>
      <w:r>
        <w:t>esvalorização da moeda nacional</w:t>
      </w:r>
      <w:r w:rsidR="005A2042" w:rsidRPr="008B2D04">
        <w:t xml:space="preserve"> apresentará melhora na balança comercial do setor agropecuário</w:t>
      </w:r>
      <w:r>
        <w:t xml:space="preserve">. Evidenciou-se também, nesse estudo, </w:t>
      </w:r>
      <w:r w:rsidR="005A1942">
        <w:t xml:space="preserve">a presença de </w:t>
      </w:r>
      <w:r w:rsidR="005A1942" w:rsidRPr="005A1942">
        <w:rPr>
          <w:i/>
        </w:rPr>
        <w:t>Curva J</w:t>
      </w:r>
      <w:r w:rsidR="005A1942">
        <w:t xml:space="preserve">, que segundo Sonaglio, Scalco e Campos (2010) </w:t>
      </w:r>
      <w:r w:rsidR="005A1942" w:rsidRPr="005A1942">
        <w:t>mostra que no curto prazo o saldo da balança comercial</w:t>
      </w:r>
      <w:r w:rsidR="005A1942">
        <w:t xml:space="preserve"> </w:t>
      </w:r>
      <w:r w:rsidR="005A1942" w:rsidRPr="005A1942">
        <w:t>piora frente a um choque de desvalorização do câmbio, aumentando após certo</w:t>
      </w:r>
      <w:r w:rsidR="005A1942">
        <w:t xml:space="preserve"> </w:t>
      </w:r>
      <w:r w:rsidR="005A1942" w:rsidRPr="005A1942">
        <w:t>período de tempo, conforme preconizado pela condição de Marshall-Lerner</w:t>
      </w:r>
      <w:r w:rsidR="005A1942">
        <w:t xml:space="preserve">. </w:t>
      </w:r>
      <w:r w:rsidR="005A1942" w:rsidRPr="005A1942">
        <w:t>É esperado, deste modo, que desvalorizações nominais no</w:t>
      </w:r>
      <w:r w:rsidR="005A1942">
        <w:t xml:space="preserve"> </w:t>
      </w:r>
      <w:r w:rsidR="005A1942" w:rsidRPr="005A1942">
        <w:t>câmbio provoquem uma melhora no saldo da balança comercial com o aumento das</w:t>
      </w:r>
      <w:r w:rsidR="005A1942">
        <w:t xml:space="preserve"> </w:t>
      </w:r>
      <w:r w:rsidR="005A1942" w:rsidRPr="005A1942">
        <w:t>exportações e, destarte, haveria uma ampliação da competitividade dos países no</w:t>
      </w:r>
      <w:r w:rsidR="005A1942">
        <w:t xml:space="preserve"> </w:t>
      </w:r>
      <w:r>
        <w:t>mercado mundial.</w:t>
      </w:r>
    </w:p>
    <w:p w:rsidR="00D935D6" w:rsidRDefault="00AF02F5" w:rsidP="00197171">
      <w:pPr>
        <w:spacing w:line="360" w:lineRule="auto"/>
        <w:ind w:firstLine="851"/>
        <w:jc w:val="both"/>
      </w:pPr>
      <w:r>
        <w:t>O presente estudo mostra que, c</w:t>
      </w:r>
      <w:r w:rsidR="00D935D6">
        <w:t xml:space="preserve">onsiderando a balança comercial dos manufaturados </w:t>
      </w:r>
      <w:r w:rsidR="0061121A">
        <w:t xml:space="preserve">espera-se que uma melhora nos termos de troca contribua para </w:t>
      </w:r>
      <w:r w:rsidR="00E91FC7">
        <w:t xml:space="preserve">a condição de </w:t>
      </w:r>
      <w:r w:rsidR="0061121A">
        <w:t xml:space="preserve">redução do déficit, pois </w:t>
      </w:r>
      <w:r w:rsidR="00987EC0">
        <w:t>ocorre</w:t>
      </w:r>
      <w:r w:rsidR="0061121A">
        <w:t xml:space="preserve"> uma </w:t>
      </w:r>
      <w:r w:rsidR="00987EC0">
        <w:t>alteração positiva</w:t>
      </w:r>
      <w:r w:rsidR="0061121A">
        <w:t xml:space="preserve"> no preço dos bens destinados ao mercado </w:t>
      </w:r>
      <w:r w:rsidR="00987EC0">
        <w:t>externo</w:t>
      </w:r>
      <w:r w:rsidR="0061121A">
        <w:t xml:space="preserve">, porém, nota-se que esses bens são inelásticos </w:t>
      </w:r>
      <w:r w:rsidR="00E91FC7">
        <w:t xml:space="preserve">ao choque inesperado, ou seja, a citada melhora dos termos de troca não auxilia uma elevação </w:t>
      </w:r>
      <w:r w:rsidR="00987EC0">
        <w:t xml:space="preserve">relevante </w:t>
      </w:r>
      <w:r w:rsidR="00E91FC7">
        <w:t>na</w:t>
      </w:r>
      <w:r w:rsidR="00987EC0">
        <w:t>s</w:t>
      </w:r>
      <w:r w:rsidR="00E91FC7">
        <w:t xml:space="preserve"> </w:t>
      </w:r>
      <w:r w:rsidR="00987EC0">
        <w:t>exportações</w:t>
      </w:r>
      <w:r>
        <w:t>. Infere-se então que</w:t>
      </w:r>
      <w:r w:rsidR="00E91FC7">
        <w:t xml:space="preserve"> a resposta pouco intensa desta balança comercial está relacionada ao p</w:t>
      </w:r>
      <w:r w:rsidR="00987EC0">
        <w:t xml:space="preserve">rocesso de produção desses </w:t>
      </w:r>
      <w:r w:rsidR="00120628">
        <w:t>bens. Ou seja</w:t>
      </w:r>
      <w:r w:rsidR="00987EC0">
        <w:t>, as indústrias mostram-se ineficientes aos estímulos de elevação dos preços</w:t>
      </w:r>
      <w:r w:rsidR="004D25BD">
        <w:t xml:space="preserve">, </w:t>
      </w:r>
      <w:proofErr w:type="gramStart"/>
      <w:r w:rsidR="004D25BD">
        <w:t>evidencia-se</w:t>
      </w:r>
      <w:proofErr w:type="gramEnd"/>
      <w:r w:rsidR="004D25BD">
        <w:t xml:space="preserve"> os mesmos resultados no trabalho de </w:t>
      </w:r>
      <w:proofErr w:type="spellStart"/>
      <w:r w:rsidR="004D25BD" w:rsidRPr="00C67110">
        <w:t>Sonaglio</w:t>
      </w:r>
      <w:proofErr w:type="spellEnd"/>
      <w:r w:rsidR="004D25BD" w:rsidRPr="00C67110">
        <w:t xml:space="preserve">, Scalco e Campos (2010) que analisaram os efeitos do curto e de longo prazo de uma depreciação cambial sobre o saldo da balança </w:t>
      </w:r>
      <w:r w:rsidR="004D25BD" w:rsidRPr="00C67110">
        <w:lastRenderedPageBreak/>
        <w:t>comercial</w:t>
      </w:r>
      <w:r w:rsidR="004D25BD">
        <w:t xml:space="preserve"> dos manufaturados, </w:t>
      </w:r>
      <w:r w:rsidR="004D25BD" w:rsidRPr="00C67110">
        <w:t xml:space="preserve">buscando possíveis incidências de Curva </w:t>
      </w:r>
      <w:r w:rsidR="004D25BD" w:rsidRPr="00C67110">
        <w:rPr>
          <w:i/>
        </w:rPr>
        <w:t>J</w:t>
      </w:r>
      <w:r w:rsidR="004D25BD" w:rsidRPr="00C67110">
        <w:t xml:space="preserve"> para 21 setores da balança comercial de manufaturados brasileira no período de 1994 a 2007</w:t>
      </w:r>
      <w:r w:rsidR="004D25BD">
        <w:t xml:space="preserve">. </w:t>
      </w:r>
      <w:r w:rsidR="004D25BD" w:rsidRPr="00C67110">
        <w:t xml:space="preserve">No entanto, dos 10 setores que apresentaram o primeiro estágio, apenas dois registraram saldos positivos na balança comercial no período determinado, indicando assim, a hipótese de Curva </w:t>
      </w:r>
      <w:r w:rsidR="004D25BD" w:rsidRPr="00C67110">
        <w:rPr>
          <w:i/>
        </w:rPr>
        <w:t>J</w:t>
      </w:r>
      <w:r w:rsidR="00987EC0">
        <w:t>.</w:t>
      </w:r>
    </w:p>
    <w:p w:rsidR="00120628" w:rsidRDefault="00E979BC" w:rsidP="00120628">
      <w:pPr>
        <w:autoSpaceDE w:val="0"/>
        <w:autoSpaceDN w:val="0"/>
        <w:adjustRightInd w:val="0"/>
        <w:spacing w:line="360" w:lineRule="auto"/>
        <w:ind w:firstLine="851"/>
        <w:jc w:val="both"/>
      </w:pPr>
      <w:r>
        <w:t>Neste contexto, observa-se que a política de melhora nos termos de troca no Brasil tem efeitos mais intensos sobre bens semimanufaturados. Este resultado reflete, entre outros fatores, a baixa competitividade da indústria no país.</w:t>
      </w:r>
      <w:r w:rsidR="00565375">
        <w:t xml:space="preserve"> </w:t>
      </w:r>
      <w:r w:rsidR="00EF356C">
        <w:t>Além</w:t>
      </w:r>
      <w:r w:rsidR="00565375">
        <w:t xml:space="preserve"> disso, esse comportamento revela que o Brasil é dependente de produtos importados, principalmente os de maior valor agregado. </w:t>
      </w:r>
      <w:r w:rsidR="002C5D94">
        <w:t>De acordo com</w:t>
      </w:r>
      <w:r w:rsidR="00A96EFA">
        <w:t xml:space="preserve"> Carneiro (2013) concluiu-se que o principal fomentador das exportações foi </w:t>
      </w:r>
      <w:proofErr w:type="gramStart"/>
      <w:r w:rsidR="00A96EFA">
        <w:t>a</w:t>
      </w:r>
      <w:proofErr w:type="gramEnd"/>
      <w:r w:rsidR="00A96EFA">
        <w:t xml:space="preserve"> demanda mundial até 2008, essa afirmação apesar de pouco conclusiva gera indícios que a utilização de política cambial para dinamizar exportações poderia não ser muito efetivo, especialmente em períodos de crise na demanda mundial, para gerar algum efeito de fato, seria necessário um grande descolamento </w:t>
      </w:r>
      <w:r w:rsidR="00120628">
        <w:t xml:space="preserve">dos preços relativos para então atingir os </w:t>
      </w:r>
      <w:r w:rsidR="00A96EFA">
        <w:t>resultados esperados, com exceção dos bens manufaturados.</w:t>
      </w:r>
    </w:p>
    <w:p w:rsidR="00120628" w:rsidRDefault="00120628" w:rsidP="00120628">
      <w:pPr>
        <w:autoSpaceDE w:val="0"/>
        <w:autoSpaceDN w:val="0"/>
        <w:adjustRightInd w:val="0"/>
        <w:spacing w:line="360" w:lineRule="auto"/>
        <w:jc w:val="both"/>
      </w:pPr>
    </w:p>
    <w:p w:rsidR="00120628" w:rsidRDefault="00120628" w:rsidP="00120628">
      <w:pPr>
        <w:autoSpaceDE w:val="0"/>
        <w:autoSpaceDN w:val="0"/>
        <w:adjustRightInd w:val="0"/>
        <w:spacing w:line="360" w:lineRule="auto"/>
        <w:jc w:val="both"/>
        <w:rPr>
          <w:b/>
        </w:rPr>
      </w:pPr>
      <w:r w:rsidRPr="00120628">
        <w:rPr>
          <w:b/>
        </w:rPr>
        <w:t xml:space="preserve">Conclusões </w:t>
      </w:r>
    </w:p>
    <w:p w:rsidR="00C0728E" w:rsidRPr="00120628" w:rsidRDefault="00C0728E" w:rsidP="00120628">
      <w:pPr>
        <w:autoSpaceDE w:val="0"/>
        <w:autoSpaceDN w:val="0"/>
        <w:adjustRightInd w:val="0"/>
        <w:spacing w:line="360" w:lineRule="auto"/>
        <w:jc w:val="both"/>
        <w:rPr>
          <w:b/>
        </w:rPr>
      </w:pPr>
    </w:p>
    <w:p w:rsidR="00C0728E" w:rsidRDefault="00DD31E4" w:rsidP="004936EF">
      <w:pPr>
        <w:autoSpaceDE w:val="0"/>
        <w:autoSpaceDN w:val="0"/>
        <w:adjustRightInd w:val="0"/>
        <w:spacing w:line="360" w:lineRule="auto"/>
        <w:ind w:firstLine="709"/>
        <w:jc w:val="both"/>
      </w:pPr>
      <w:r>
        <w:t>O objetivo deste trabalho foi analisar a relação entre balança comercial por fator agregado e os preços relativos – termos de troca –, n</w:t>
      </w:r>
      <w:r w:rsidR="004936EF">
        <w:t>o período de janeiro de 2000 a</w:t>
      </w:r>
      <w:r>
        <w:t xml:space="preserve"> dezembro de 2013.</w:t>
      </w:r>
      <w:r w:rsidR="00CB5B19">
        <w:t xml:space="preserve"> </w:t>
      </w:r>
    </w:p>
    <w:p w:rsidR="00C0728E" w:rsidRDefault="00CB5B19" w:rsidP="00C0728E">
      <w:pPr>
        <w:autoSpaceDE w:val="0"/>
        <w:autoSpaceDN w:val="0"/>
        <w:adjustRightInd w:val="0"/>
        <w:spacing w:line="360" w:lineRule="auto"/>
        <w:ind w:firstLine="708"/>
        <w:jc w:val="both"/>
        <w:rPr>
          <w:rFonts w:eastAsia="Calibri"/>
          <w:bCs/>
        </w:rPr>
      </w:pPr>
      <w:r>
        <w:rPr>
          <w:rFonts w:eastAsia="Calibri"/>
          <w:bCs/>
        </w:rPr>
        <w:t>O estudo</w:t>
      </w:r>
      <w:r w:rsidR="004936EF">
        <w:rPr>
          <w:rFonts w:eastAsia="Calibri"/>
          <w:bCs/>
        </w:rPr>
        <w:t>, e análise dos choques inesperados nos termos de troca,</w:t>
      </w:r>
      <w:r>
        <w:rPr>
          <w:rFonts w:eastAsia="Calibri"/>
          <w:bCs/>
        </w:rPr>
        <w:t xml:space="preserve"> revela que</w:t>
      </w:r>
      <w:r w:rsidRPr="002F3BCE">
        <w:rPr>
          <w:rFonts w:eastAsia="Calibri"/>
          <w:bCs/>
        </w:rPr>
        <w:t xml:space="preserve"> a balança comercial dos </w:t>
      </w:r>
      <w:r>
        <w:rPr>
          <w:rFonts w:eastAsia="Calibri"/>
          <w:bCs/>
        </w:rPr>
        <w:t xml:space="preserve">bens </w:t>
      </w:r>
      <w:r w:rsidRPr="002F3BCE">
        <w:rPr>
          <w:rFonts w:eastAsia="Calibri"/>
          <w:bCs/>
        </w:rPr>
        <w:t xml:space="preserve">básicos apresenta uma grande </w:t>
      </w:r>
      <w:r>
        <w:rPr>
          <w:rFonts w:eastAsia="Calibri"/>
          <w:bCs/>
        </w:rPr>
        <w:t>deterioração</w:t>
      </w:r>
      <w:r w:rsidR="004936EF">
        <w:rPr>
          <w:rFonts w:eastAsia="Calibri"/>
          <w:bCs/>
        </w:rPr>
        <w:t xml:space="preserve"> após o choque</w:t>
      </w:r>
      <w:r>
        <w:rPr>
          <w:rFonts w:eastAsia="Calibri"/>
          <w:bCs/>
        </w:rPr>
        <w:t>,</w:t>
      </w:r>
      <w:r w:rsidR="00C0728E">
        <w:rPr>
          <w:rFonts w:eastAsia="Calibri"/>
          <w:bCs/>
        </w:rPr>
        <w:t xml:space="preserve"> melhor dizendo,</w:t>
      </w:r>
      <w:proofErr w:type="gramStart"/>
      <w:r w:rsidR="00C0728E">
        <w:rPr>
          <w:rFonts w:eastAsia="Calibri"/>
          <w:bCs/>
        </w:rPr>
        <w:t xml:space="preserve"> </w:t>
      </w:r>
      <w:r w:rsidR="00F91594">
        <w:rPr>
          <w:rFonts w:eastAsia="Calibri"/>
          <w:bCs/>
        </w:rPr>
        <w:t xml:space="preserve"> </w:t>
      </w:r>
      <w:proofErr w:type="gramEnd"/>
      <w:r w:rsidR="00F91594">
        <w:rPr>
          <w:rFonts w:eastAsia="Calibri"/>
          <w:bCs/>
        </w:rPr>
        <w:t>respondendo de maneira bastante intensa ao choque</w:t>
      </w:r>
      <w:r w:rsidR="00C0728E">
        <w:rPr>
          <w:rFonts w:eastAsia="Calibri"/>
          <w:bCs/>
        </w:rPr>
        <w:t xml:space="preserve">, </w:t>
      </w:r>
      <w:r w:rsidR="00F91594">
        <w:rPr>
          <w:rFonts w:eastAsia="Calibri"/>
          <w:bCs/>
        </w:rPr>
        <w:t>resultado</w:t>
      </w:r>
      <w:r>
        <w:rPr>
          <w:rFonts w:eastAsia="Calibri"/>
          <w:bCs/>
        </w:rPr>
        <w:t xml:space="preserve"> já era esper</w:t>
      </w:r>
      <w:r w:rsidR="00C0728E">
        <w:rPr>
          <w:rFonts w:eastAsia="Calibri"/>
          <w:bCs/>
        </w:rPr>
        <w:t>ado</w:t>
      </w:r>
      <w:r w:rsidR="00F91594">
        <w:rPr>
          <w:rFonts w:eastAsia="Calibri"/>
          <w:bCs/>
        </w:rPr>
        <w:t xml:space="preserve"> com base na literatura consultada</w:t>
      </w:r>
      <w:r w:rsidR="00C0728E">
        <w:rPr>
          <w:rFonts w:eastAsia="Calibri"/>
          <w:bCs/>
        </w:rPr>
        <w:t>, uma vez que o preço dos bens deste setor se torna mais caro e menos competitivo no mercado externo</w:t>
      </w:r>
      <w:r w:rsidR="00F91594">
        <w:rPr>
          <w:rFonts w:eastAsia="Calibri"/>
          <w:bCs/>
        </w:rPr>
        <w:t xml:space="preserve"> </w:t>
      </w:r>
      <w:r w:rsidR="00C0728E">
        <w:rPr>
          <w:rFonts w:eastAsia="Calibri"/>
          <w:bCs/>
        </w:rPr>
        <w:t xml:space="preserve"> ao qual é destinado</w:t>
      </w:r>
      <w:r w:rsidR="00F91594">
        <w:rPr>
          <w:rFonts w:eastAsia="Calibri"/>
          <w:bCs/>
        </w:rPr>
        <w:t xml:space="preserve"> dada uma valorização cambial – o modelo VECM mostra que a elasticidade de transmissão termos de troca e balança comercial neste setor é elástica</w:t>
      </w:r>
      <w:r w:rsidR="00C0728E">
        <w:rPr>
          <w:rFonts w:eastAsia="Calibri"/>
          <w:bCs/>
        </w:rPr>
        <w:t>.</w:t>
      </w:r>
      <w:r>
        <w:rPr>
          <w:rFonts w:eastAsia="Calibri"/>
          <w:bCs/>
        </w:rPr>
        <w:t xml:space="preserve"> </w:t>
      </w:r>
    </w:p>
    <w:p w:rsidR="00322FE7" w:rsidRDefault="00CB5B19" w:rsidP="00C0728E">
      <w:pPr>
        <w:autoSpaceDE w:val="0"/>
        <w:autoSpaceDN w:val="0"/>
        <w:adjustRightInd w:val="0"/>
        <w:spacing w:line="360" w:lineRule="auto"/>
        <w:ind w:firstLine="708"/>
        <w:jc w:val="both"/>
        <w:rPr>
          <w:rFonts w:eastAsia="Calibri"/>
          <w:bCs/>
        </w:rPr>
      </w:pPr>
      <w:r>
        <w:rPr>
          <w:rFonts w:eastAsia="Calibri"/>
          <w:bCs/>
        </w:rPr>
        <w:t xml:space="preserve">Os </w:t>
      </w:r>
      <w:r w:rsidR="003D435A">
        <w:rPr>
          <w:rFonts w:eastAsia="Calibri"/>
          <w:bCs/>
        </w:rPr>
        <w:t xml:space="preserve">bens </w:t>
      </w:r>
      <w:r>
        <w:rPr>
          <w:rFonts w:eastAsia="Calibri"/>
          <w:bCs/>
        </w:rPr>
        <w:t>semimanufaturados surpreendem e apresentam o melhor resultado</w:t>
      </w:r>
      <w:r w:rsidR="00F91594">
        <w:rPr>
          <w:rFonts w:eastAsia="Calibri"/>
          <w:bCs/>
        </w:rPr>
        <w:t xml:space="preserve"> frente a um choque inesperado</w:t>
      </w:r>
      <w:r>
        <w:rPr>
          <w:rFonts w:eastAsia="Calibri"/>
          <w:bCs/>
        </w:rPr>
        <w:t>, ou seja,</w:t>
      </w:r>
      <w:r w:rsidR="00F91594">
        <w:rPr>
          <w:rFonts w:eastAsia="Calibri"/>
          <w:bCs/>
        </w:rPr>
        <w:t xml:space="preserve"> a balança comercial destes bens não se mostra deficitária pós-choque</w:t>
      </w:r>
      <w:r w:rsidR="00322FE7">
        <w:rPr>
          <w:rFonts w:eastAsia="Calibri"/>
          <w:bCs/>
        </w:rPr>
        <w:t xml:space="preserve">. </w:t>
      </w:r>
      <w:r w:rsidR="005B4DA9">
        <w:rPr>
          <w:rFonts w:eastAsia="Calibri"/>
          <w:bCs/>
        </w:rPr>
        <w:t>Um importante resultado evidenciado neste</w:t>
      </w:r>
      <w:r w:rsidR="00322FE7">
        <w:rPr>
          <w:rFonts w:eastAsia="Calibri"/>
          <w:bCs/>
        </w:rPr>
        <w:t xml:space="preserve"> setor </w:t>
      </w:r>
      <w:r w:rsidR="005B4DA9">
        <w:rPr>
          <w:rFonts w:eastAsia="Calibri"/>
          <w:bCs/>
        </w:rPr>
        <w:t>é</w:t>
      </w:r>
      <w:r w:rsidR="00322FE7">
        <w:rPr>
          <w:rFonts w:eastAsia="Calibri"/>
          <w:bCs/>
        </w:rPr>
        <w:t xml:space="preserve"> a presença de </w:t>
      </w:r>
      <w:r w:rsidR="005B4DA9" w:rsidRPr="00C67110">
        <w:t xml:space="preserve">Curva </w:t>
      </w:r>
      <w:r w:rsidR="005B4DA9" w:rsidRPr="00C67110">
        <w:rPr>
          <w:i/>
        </w:rPr>
        <w:t>J</w:t>
      </w:r>
      <w:r w:rsidR="005B4DA9">
        <w:rPr>
          <w:i/>
        </w:rPr>
        <w:t>.</w:t>
      </w:r>
      <w:r w:rsidR="005B4DA9">
        <w:rPr>
          <w:rFonts w:eastAsia="Calibri"/>
          <w:bCs/>
        </w:rPr>
        <w:t xml:space="preserve"> I</w:t>
      </w:r>
      <w:r w:rsidR="00322FE7">
        <w:rPr>
          <w:rFonts w:eastAsia="Calibri"/>
          <w:bCs/>
        </w:rPr>
        <w:t>st</w:t>
      </w:r>
      <w:r>
        <w:rPr>
          <w:rFonts w:eastAsia="Calibri"/>
          <w:bCs/>
        </w:rPr>
        <w:t xml:space="preserve">o representa que </w:t>
      </w:r>
      <w:r w:rsidR="005B4DA9">
        <w:rPr>
          <w:rFonts w:eastAsia="Calibri"/>
          <w:bCs/>
        </w:rPr>
        <w:t xml:space="preserve">apesar de uma piora no início do período após o choque, </w:t>
      </w:r>
      <w:r>
        <w:rPr>
          <w:rFonts w:eastAsia="Calibri"/>
          <w:bCs/>
        </w:rPr>
        <w:t xml:space="preserve">o setor consegue </w:t>
      </w:r>
      <w:r w:rsidR="005B4DA9">
        <w:rPr>
          <w:rFonts w:eastAsia="Calibri"/>
          <w:bCs/>
        </w:rPr>
        <w:t xml:space="preserve">recuperar e </w:t>
      </w:r>
      <w:r>
        <w:rPr>
          <w:rFonts w:eastAsia="Calibri"/>
          <w:bCs/>
        </w:rPr>
        <w:t xml:space="preserve">se beneficiar de uma politica cambial na qual implica </w:t>
      </w:r>
      <w:r w:rsidR="00F91594">
        <w:rPr>
          <w:rFonts w:eastAsia="Calibri"/>
          <w:bCs/>
        </w:rPr>
        <w:t xml:space="preserve">que </w:t>
      </w:r>
      <w:r>
        <w:rPr>
          <w:rFonts w:eastAsia="Calibri"/>
          <w:bCs/>
        </w:rPr>
        <w:lastRenderedPageBreak/>
        <w:t>uma melhora dos termos de troca</w:t>
      </w:r>
      <w:r w:rsidR="005B4DA9">
        <w:rPr>
          <w:rFonts w:eastAsia="Calibri"/>
          <w:bCs/>
        </w:rPr>
        <w:t>, atingindo um valor maior que ao inicial</w:t>
      </w:r>
      <w:r>
        <w:rPr>
          <w:rFonts w:eastAsia="Calibri"/>
          <w:bCs/>
        </w:rPr>
        <w:t>. Deste modo, pode-se inferir que tal set</w:t>
      </w:r>
      <w:r w:rsidR="008C5227">
        <w:rPr>
          <w:rFonts w:eastAsia="Calibri"/>
          <w:bCs/>
        </w:rPr>
        <w:t>or é favorecido, pois possui uma estrutura mai</w:t>
      </w:r>
      <w:r w:rsidR="005B4DA9">
        <w:rPr>
          <w:rFonts w:eastAsia="Calibri"/>
          <w:bCs/>
        </w:rPr>
        <w:t>s consolidada, contemporânea, i</w:t>
      </w:r>
      <w:r w:rsidR="008C5227">
        <w:rPr>
          <w:rFonts w:eastAsia="Calibri"/>
          <w:bCs/>
        </w:rPr>
        <w:t>s</w:t>
      </w:r>
      <w:r w:rsidR="005B4DA9">
        <w:rPr>
          <w:rFonts w:eastAsia="Calibri"/>
          <w:bCs/>
        </w:rPr>
        <w:t>t</w:t>
      </w:r>
      <w:r w:rsidR="008C5227">
        <w:rPr>
          <w:rFonts w:eastAsia="Calibri"/>
          <w:bCs/>
        </w:rPr>
        <w:t xml:space="preserve">o se deve ao fato de que o governo tem estimulado esse setor com vários benefícios financeiros e jurídicos. </w:t>
      </w:r>
    </w:p>
    <w:p w:rsidR="00EA4707" w:rsidRDefault="008C5227" w:rsidP="00322FE7">
      <w:pPr>
        <w:autoSpaceDE w:val="0"/>
        <w:autoSpaceDN w:val="0"/>
        <w:adjustRightInd w:val="0"/>
        <w:spacing w:line="360" w:lineRule="auto"/>
        <w:ind w:firstLine="708"/>
        <w:jc w:val="both"/>
        <w:rPr>
          <w:rFonts w:eastAsia="Calibri"/>
          <w:bCs/>
        </w:rPr>
      </w:pPr>
      <w:r>
        <w:rPr>
          <w:rFonts w:eastAsia="Calibri"/>
          <w:bCs/>
        </w:rPr>
        <w:t>Já a balança comercial dos manufaturados não correspondeu ao que se esperava, era previsto uma melhora</w:t>
      </w:r>
      <w:r w:rsidR="00F91594">
        <w:rPr>
          <w:rFonts w:eastAsia="Calibri"/>
          <w:bCs/>
        </w:rPr>
        <w:t xml:space="preserve"> frente a uma melhor relação de termos de troca</w:t>
      </w:r>
      <w:r>
        <w:rPr>
          <w:rFonts w:eastAsia="Calibri"/>
          <w:bCs/>
        </w:rPr>
        <w:t xml:space="preserve">, </w:t>
      </w:r>
      <w:r w:rsidR="00322FE7">
        <w:rPr>
          <w:rFonts w:eastAsia="Calibri"/>
          <w:bCs/>
        </w:rPr>
        <w:t>devido aos</w:t>
      </w:r>
      <w:r>
        <w:rPr>
          <w:rFonts w:eastAsia="Calibri"/>
          <w:bCs/>
        </w:rPr>
        <w:t xml:space="preserve"> preços mais competitivos.</w:t>
      </w:r>
      <w:r w:rsidR="00CB5B19">
        <w:rPr>
          <w:rFonts w:eastAsia="Calibri"/>
          <w:bCs/>
        </w:rPr>
        <w:t xml:space="preserve"> </w:t>
      </w:r>
      <w:r>
        <w:rPr>
          <w:rFonts w:eastAsia="Calibri"/>
          <w:bCs/>
        </w:rPr>
        <w:t xml:space="preserve">Ao </w:t>
      </w:r>
      <w:r w:rsidR="00F91594">
        <w:rPr>
          <w:rFonts w:eastAsia="Calibri"/>
          <w:bCs/>
        </w:rPr>
        <w:t xml:space="preserve">contrário </w:t>
      </w:r>
      <w:r>
        <w:rPr>
          <w:rFonts w:eastAsia="Calibri"/>
          <w:bCs/>
        </w:rPr>
        <w:t>dos bens semimanufaturados,</w:t>
      </w:r>
      <w:r w:rsidR="003D435A">
        <w:rPr>
          <w:rFonts w:eastAsia="Calibri"/>
          <w:bCs/>
        </w:rPr>
        <w:t xml:space="preserve"> e</w:t>
      </w:r>
      <w:r>
        <w:rPr>
          <w:rFonts w:eastAsia="Calibri"/>
          <w:bCs/>
        </w:rPr>
        <w:t xml:space="preserve">ste setor </w:t>
      </w:r>
      <w:r w:rsidR="00E60EB2">
        <w:rPr>
          <w:rFonts w:eastAsia="Calibri"/>
          <w:bCs/>
        </w:rPr>
        <w:t>é carente em seu conteúdo estrutural,</w:t>
      </w:r>
      <w:r w:rsidR="003D435A">
        <w:rPr>
          <w:rFonts w:eastAsia="Calibri"/>
          <w:bCs/>
        </w:rPr>
        <w:t xml:space="preserve"> apresentando-se inelástico ao choque de um desvio padrão,</w:t>
      </w:r>
      <w:r w:rsidR="00E60EB2">
        <w:rPr>
          <w:rFonts w:eastAsia="Calibri"/>
          <w:bCs/>
        </w:rPr>
        <w:t xml:space="preserve"> ou seja, exibe baixa produtividade e utiliza de tecnologia defasada. Este problema pode ter como base o protecionismo do governo ao manter a economia parcialmente fechada, pois a alta carga tributária para produtos importados dificulta a entrada de nova</w:t>
      </w:r>
      <w:r w:rsidR="00F91594">
        <w:rPr>
          <w:rFonts w:eastAsia="Calibri"/>
          <w:bCs/>
        </w:rPr>
        <w:t>s</w:t>
      </w:r>
      <w:r w:rsidR="00E60EB2">
        <w:rPr>
          <w:rFonts w:eastAsia="Calibri"/>
          <w:bCs/>
        </w:rPr>
        <w:t xml:space="preserve"> tecnologia</w:t>
      </w:r>
      <w:r w:rsidR="00F91594">
        <w:rPr>
          <w:rFonts w:eastAsia="Calibri"/>
          <w:bCs/>
        </w:rPr>
        <w:t>s</w:t>
      </w:r>
      <w:r w:rsidR="00E60EB2">
        <w:rPr>
          <w:rFonts w:eastAsia="Calibri"/>
          <w:bCs/>
        </w:rPr>
        <w:t xml:space="preserve"> a preços acessíveis, outro problema é a burocracia que obstaculiza </w:t>
      </w:r>
      <w:r w:rsidR="00EA4707">
        <w:rPr>
          <w:rFonts w:eastAsia="Calibri"/>
          <w:bCs/>
        </w:rPr>
        <w:t>o funcionamento</w:t>
      </w:r>
      <w:r w:rsidR="00E60EB2">
        <w:rPr>
          <w:rFonts w:eastAsia="Calibri"/>
          <w:bCs/>
        </w:rPr>
        <w:t xml:space="preserve"> das empresas no mercado.</w:t>
      </w:r>
    </w:p>
    <w:p w:rsidR="00120628" w:rsidRDefault="00EA4707" w:rsidP="00C0728E">
      <w:pPr>
        <w:autoSpaceDE w:val="0"/>
        <w:autoSpaceDN w:val="0"/>
        <w:adjustRightInd w:val="0"/>
        <w:spacing w:line="360" w:lineRule="auto"/>
        <w:ind w:firstLine="708"/>
        <w:jc w:val="both"/>
        <w:rPr>
          <w:rFonts w:eastAsia="Calibri"/>
          <w:bCs/>
        </w:rPr>
      </w:pPr>
      <w:r>
        <w:rPr>
          <w:rFonts w:eastAsia="Calibri"/>
          <w:bCs/>
        </w:rPr>
        <w:t>A colaboração deste texto é a ampliação da ótica em torno da balança comercial, é</w:t>
      </w:r>
      <w:proofErr w:type="gramStart"/>
      <w:r>
        <w:rPr>
          <w:rFonts w:eastAsia="Calibri"/>
          <w:bCs/>
        </w:rPr>
        <w:t xml:space="preserve"> além </w:t>
      </w:r>
      <w:r w:rsidR="00F91594">
        <w:rPr>
          <w:rFonts w:eastAsia="Calibri"/>
          <w:bCs/>
        </w:rPr>
        <w:t>disso</w:t>
      </w:r>
      <w:proofErr w:type="gramEnd"/>
      <w:r>
        <w:rPr>
          <w:rFonts w:eastAsia="Calibri"/>
          <w:bCs/>
        </w:rPr>
        <w:t>, indicar a rel</w:t>
      </w:r>
      <w:r w:rsidR="00901B63">
        <w:rPr>
          <w:rFonts w:eastAsia="Calibri"/>
          <w:bCs/>
        </w:rPr>
        <w:t>evância de um choque inesperado</w:t>
      </w:r>
      <w:r>
        <w:rPr>
          <w:rFonts w:eastAsia="Calibri"/>
          <w:bCs/>
        </w:rPr>
        <w:t xml:space="preserve"> nos termos de troca e seus efeitos na balança comercial por fator agregado.</w:t>
      </w:r>
      <w:r w:rsidR="00901B63">
        <w:rPr>
          <w:rFonts w:eastAsia="Calibri"/>
          <w:bCs/>
        </w:rPr>
        <w:t xml:space="preserve"> Conclui-se então, que para o país alcançar um melhor desempenho na balança comercial, melhor dizendo, apresentar superávit, será necessário mais do que </w:t>
      </w:r>
      <w:del w:id="0" w:author="Usuario" w:date="2015-06-02T14:08:00Z">
        <w:r w:rsidR="00C0728E" w:rsidDel="00F91594">
          <w:rPr>
            <w:rFonts w:eastAsia="Calibri"/>
            <w:bCs/>
          </w:rPr>
          <w:delText xml:space="preserve"> </w:delText>
        </w:r>
      </w:del>
      <w:r w:rsidR="00901B63">
        <w:rPr>
          <w:rFonts w:eastAsia="Calibri"/>
          <w:bCs/>
        </w:rPr>
        <w:t>politicas cambiais</w:t>
      </w:r>
      <w:r w:rsidR="00F91594">
        <w:rPr>
          <w:rFonts w:eastAsia="Calibri"/>
          <w:bCs/>
        </w:rPr>
        <w:t xml:space="preserve"> ou na melhora de preços apenas, aqui representados pelos termos de troca</w:t>
      </w:r>
      <w:r w:rsidR="00901B63">
        <w:rPr>
          <w:rFonts w:eastAsia="Calibri"/>
          <w:bCs/>
        </w:rPr>
        <w:t>, será essencial investimentos em infraestrutura e maior abertura econômica, favorecendo a competitividade e a entrada de novas tecnologias, tanto por parte do governo como pelos próprios industriais.</w:t>
      </w:r>
    </w:p>
    <w:p w:rsidR="00F91594" w:rsidRDefault="00F91594" w:rsidP="00C0728E">
      <w:pPr>
        <w:autoSpaceDE w:val="0"/>
        <w:autoSpaceDN w:val="0"/>
        <w:adjustRightInd w:val="0"/>
        <w:spacing w:line="360" w:lineRule="auto"/>
        <w:ind w:firstLine="708"/>
        <w:jc w:val="both"/>
        <w:rPr>
          <w:rFonts w:eastAsia="Calibri"/>
          <w:bCs/>
        </w:rPr>
      </w:pPr>
      <w:r>
        <w:rPr>
          <w:rFonts w:eastAsia="Calibri"/>
          <w:bCs/>
        </w:rPr>
        <w:t xml:space="preserve">A contribuição deste estudo é avançar na prospecção dos efeitos de políticas cambias e balança comercial, no presente caso, termos de troca. Este estudo permite concluir que não só a política cambial no Brasil tem alcance limitado em relação </w:t>
      </w:r>
      <w:proofErr w:type="gramStart"/>
      <w:r>
        <w:rPr>
          <w:rFonts w:eastAsia="Calibri"/>
          <w:bCs/>
        </w:rPr>
        <w:t>a</w:t>
      </w:r>
      <w:proofErr w:type="gramEnd"/>
      <w:r>
        <w:rPr>
          <w:rFonts w:eastAsia="Calibri"/>
          <w:bCs/>
        </w:rPr>
        <w:t xml:space="preserve"> balança comercial, mas o termos de troca também. Sendo que, este trabalho evidencia que além das desvalorizações cambiais serem de baixa eficiência na promoção comercial, os preços relativos também o são. O que revela a importância de estudos que enfoquem a produtividade como promotora desta melhora, tanto do capital quanto do trabalho.</w:t>
      </w:r>
    </w:p>
    <w:p w:rsidR="00901B63" w:rsidRPr="00DD31E4" w:rsidRDefault="00901B63" w:rsidP="00C0728E">
      <w:pPr>
        <w:autoSpaceDE w:val="0"/>
        <w:autoSpaceDN w:val="0"/>
        <w:adjustRightInd w:val="0"/>
        <w:spacing w:line="360" w:lineRule="auto"/>
        <w:ind w:firstLine="708"/>
        <w:jc w:val="both"/>
      </w:pPr>
      <w:r>
        <w:rPr>
          <w:rFonts w:eastAsia="Calibri"/>
          <w:bCs/>
        </w:rPr>
        <w:t>Trabalhos futuros podem considerar a investigação pela ótica da balança comercial por fator agregado, no que ta</w:t>
      </w:r>
      <w:r w:rsidR="00682D29">
        <w:rPr>
          <w:rFonts w:eastAsia="Calibri"/>
          <w:bCs/>
        </w:rPr>
        <w:t>nge: produtividade e tecnologia, a</w:t>
      </w:r>
      <w:r>
        <w:rPr>
          <w:rFonts w:eastAsia="Calibri"/>
          <w:bCs/>
        </w:rPr>
        <w:t xml:space="preserve">nalisar </w:t>
      </w:r>
      <w:r w:rsidR="00682D29">
        <w:rPr>
          <w:rFonts w:eastAsia="Calibri"/>
          <w:bCs/>
        </w:rPr>
        <w:t xml:space="preserve">se </w:t>
      </w:r>
      <w:r>
        <w:rPr>
          <w:rFonts w:eastAsia="Calibri"/>
          <w:bCs/>
        </w:rPr>
        <w:t>com uma melhora</w:t>
      </w:r>
      <w:r w:rsidR="00682D29">
        <w:rPr>
          <w:rFonts w:eastAsia="Calibri"/>
          <w:bCs/>
        </w:rPr>
        <w:t xml:space="preserve"> nestes dois fatores o país reagiria</w:t>
      </w:r>
      <w:proofErr w:type="gramStart"/>
      <w:r w:rsidR="00682D29">
        <w:rPr>
          <w:rFonts w:eastAsia="Calibri"/>
          <w:bCs/>
        </w:rPr>
        <w:t xml:space="preserve">  </w:t>
      </w:r>
      <w:proofErr w:type="gramEnd"/>
      <w:r w:rsidR="00682D29">
        <w:rPr>
          <w:rFonts w:eastAsia="Calibri"/>
          <w:bCs/>
        </w:rPr>
        <w:t>com superávits na balança comercial.</w:t>
      </w:r>
    </w:p>
    <w:p w:rsidR="00C0728E" w:rsidRDefault="00C0728E" w:rsidP="00120628">
      <w:pPr>
        <w:autoSpaceDE w:val="0"/>
        <w:autoSpaceDN w:val="0"/>
        <w:adjustRightInd w:val="0"/>
        <w:spacing w:line="360" w:lineRule="auto"/>
        <w:jc w:val="both"/>
        <w:rPr>
          <w:b/>
        </w:rPr>
      </w:pPr>
    </w:p>
    <w:p w:rsidR="00497C99" w:rsidRDefault="00497C99" w:rsidP="00120628">
      <w:pPr>
        <w:autoSpaceDE w:val="0"/>
        <w:autoSpaceDN w:val="0"/>
        <w:adjustRightInd w:val="0"/>
        <w:spacing w:line="360" w:lineRule="auto"/>
        <w:jc w:val="both"/>
        <w:rPr>
          <w:ins w:id="1" w:author="Usuario" w:date="2015-06-12T12:56:00Z"/>
          <w:b/>
        </w:rPr>
      </w:pPr>
    </w:p>
    <w:p w:rsidR="00B6400B" w:rsidRDefault="00120628" w:rsidP="00120628">
      <w:pPr>
        <w:autoSpaceDE w:val="0"/>
        <w:autoSpaceDN w:val="0"/>
        <w:adjustRightInd w:val="0"/>
        <w:spacing w:line="360" w:lineRule="auto"/>
        <w:jc w:val="both"/>
        <w:rPr>
          <w:b/>
        </w:rPr>
      </w:pPr>
      <w:r w:rsidRPr="00120628">
        <w:rPr>
          <w:b/>
        </w:rPr>
        <w:lastRenderedPageBreak/>
        <w:t xml:space="preserve">Referências </w:t>
      </w:r>
    </w:p>
    <w:p w:rsidR="00111A60" w:rsidRDefault="00111A60" w:rsidP="00120628">
      <w:pPr>
        <w:autoSpaceDE w:val="0"/>
        <w:autoSpaceDN w:val="0"/>
        <w:adjustRightInd w:val="0"/>
        <w:spacing w:line="360" w:lineRule="auto"/>
        <w:jc w:val="both"/>
        <w:rPr>
          <w:ins w:id="2" w:author="Usuario" w:date="2015-06-12T12:56:00Z"/>
          <w:b/>
        </w:rPr>
      </w:pPr>
    </w:p>
    <w:p w:rsidR="00497C99" w:rsidRDefault="00497C99" w:rsidP="00542769">
      <w:pPr>
        <w:autoSpaceDE w:val="0"/>
        <w:autoSpaceDN w:val="0"/>
        <w:adjustRightInd w:val="0"/>
        <w:jc w:val="both"/>
        <w:rPr>
          <w:bCs/>
        </w:rPr>
      </w:pPr>
      <w:r w:rsidRPr="00497C99">
        <w:t>C</w:t>
      </w:r>
      <w:r>
        <w:t>ARNEIRO</w:t>
      </w:r>
      <w:r w:rsidR="004F240E">
        <w:t>, F. L.</w:t>
      </w:r>
      <w:r w:rsidR="004F240E" w:rsidRPr="004F240E">
        <w:rPr>
          <w:b/>
          <w:bCs/>
          <w:sz w:val="36"/>
          <w:szCs w:val="36"/>
        </w:rPr>
        <w:t xml:space="preserve"> </w:t>
      </w:r>
      <w:r w:rsidR="004F240E" w:rsidRPr="004F240E">
        <w:rPr>
          <w:b/>
          <w:bCs/>
        </w:rPr>
        <w:t>A influência da taxa de câmbio sobre o desempenho comercial</w:t>
      </w:r>
      <w:r w:rsidR="004F240E">
        <w:rPr>
          <w:b/>
          <w:bCs/>
        </w:rPr>
        <w:t xml:space="preserve">. </w:t>
      </w:r>
      <w:proofErr w:type="spellStart"/>
      <w:r w:rsidR="004F240E" w:rsidRPr="004F240E">
        <w:rPr>
          <w:bCs/>
        </w:rPr>
        <w:t>Brasilia</w:t>
      </w:r>
      <w:proofErr w:type="spellEnd"/>
      <w:r w:rsidR="004F240E">
        <w:rPr>
          <w:bCs/>
        </w:rPr>
        <w:t xml:space="preserve">. </w:t>
      </w:r>
      <w:r w:rsidR="004F240E" w:rsidRPr="00BE2137">
        <w:t>Dissertação de Mestrado</w:t>
      </w:r>
      <w:r w:rsidR="004F240E">
        <w:t xml:space="preserve">. </w:t>
      </w:r>
      <w:r w:rsidR="004F240E" w:rsidRPr="004F240E">
        <w:rPr>
          <w:bCs/>
        </w:rPr>
        <w:t>Departamento de Economia da</w:t>
      </w:r>
      <w:r w:rsidR="004F240E">
        <w:rPr>
          <w:bCs/>
        </w:rPr>
        <w:t xml:space="preserve"> </w:t>
      </w:r>
      <w:r w:rsidR="004F240E" w:rsidRPr="004F240E">
        <w:rPr>
          <w:bCs/>
        </w:rPr>
        <w:t>Universidade de Brasília</w:t>
      </w:r>
      <w:r w:rsidR="004F240E">
        <w:rPr>
          <w:bCs/>
        </w:rPr>
        <w:t>. 140p, 2013.</w:t>
      </w:r>
    </w:p>
    <w:p w:rsidR="004F240E" w:rsidRDefault="004F240E" w:rsidP="00542769">
      <w:pPr>
        <w:autoSpaceDE w:val="0"/>
        <w:autoSpaceDN w:val="0"/>
        <w:adjustRightInd w:val="0"/>
        <w:jc w:val="both"/>
        <w:rPr>
          <w:bCs/>
        </w:rPr>
      </w:pPr>
    </w:p>
    <w:p w:rsidR="004F240E" w:rsidRDefault="004F240E" w:rsidP="00542769">
      <w:pPr>
        <w:autoSpaceDE w:val="0"/>
        <w:autoSpaceDN w:val="0"/>
        <w:adjustRightInd w:val="0"/>
        <w:jc w:val="both"/>
        <w:rPr>
          <w:b/>
        </w:rPr>
      </w:pPr>
      <w:r w:rsidRPr="004F240E">
        <w:rPr>
          <w:rFonts w:ascii="Swiss721BT-BoldCondensed" w:hAnsi="Swiss721BT-BoldCondensed" w:cs="Swiss721BT-BoldCondensed"/>
          <w:bCs/>
          <w:sz w:val="22"/>
          <w:szCs w:val="22"/>
        </w:rPr>
        <w:t>S</w:t>
      </w:r>
      <w:r>
        <w:rPr>
          <w:rFonts w:ascii="Swiss721BT-BoldCondensed" w:hAnsi="Swiss721BT-BoldCondensed" w:cs="Swiss721BT-BoldCondensed"/>
          <w:bCs/>
          <w:sz w:val="22"/>
          <w:szCs w:val="22"/>
        </w:rPr>
        <w:t>CHWANTES</w:t>
      </w:r>
      <w:r w:rsidRPr="004F240E">
        <w:rPr>
          <w:rFonts w:ascii="Swiss721BT-BoldCondensed" w:hAnsi="Swiss721BT-BoldCondensed" w:cs="Swiss721BT-BoldCondensed"/>
          <w:bCs/>
          <w:sz w:val="22"/>
          <w:szCs w:val="22"/>
        </w:rPr>
        <w:t>, F.; F</w:t>
      </w:r>
      <w:r>
        <w:rPr>
          <w:rFonts w:ascii="Swiss721BT-BoldCondensed" w:hAnsi="Swiss721BT-BoldCondensed" w:cs="Swiss721BT-BoldCondensed"/>
          <w:bCs/>
          <w:sz w:val="22"/>
          <w:szCs w:val="22"/>
        </w:rPr>
        <w:t>REITAS</w:t>
      </w:r>
      <w:r w:rsidRPr="004F240E">
        <w:rPr>
          <w:rFonts w:ascii="Swiss721BT-BoldCondensed" w:hAnsi="Swiss721BT-BoldCondensed" w:cs="Swiss721BT-BoldCondensed"/>
          <w:bCs/>
          <w:sz w:val="22"/>
          <w:szCs w:val="22"/>
        </w:rPr>
        <w:t>, C. A.; Z</w:t>
      </w:r>
      <w:r>
        <w:rPr>
          <w:rFonts w:ascii="Swiss721BT-BoldCondensed" w:hAnsi="Swiss721BT-BoldCondensed" w:cs="Swiss721BT-BoldCondensed"/>
          <w:bCs/>
          <w:sz w:val="22"/>
          <w:szCs w:val="22"/>
        </w:rPr>
        <w:t>ANCHI</w:t>
      </w:r>
      <w:r w:rsidRPr="004F240E">
        <w:rPr>
          <w:rFonts w:ascii="Swiss721BT-BoldCondensed" w:hAnsi="Swiss721BT-BoldCondensed" w:cs="Swiss721BT-BoldCondensed"/>
          <w:bCs/>
          <w:sz w:val="22"/>
          <w:szCs w:val="22"/>
        </w:rPr>
        <w:t>, V. V.</w:t>
      </w:r>
      <w:r>
        <w:rPr>
          <w:rFonts w:ascii="Swiss721BT-BoldCondensed" w:hAnsi="Swiss721BT-BoldCondensed" w:cs="Swiss721BT-BoldCondensed"/>
          <w:bCs/>
          <w:sz w:val="22"/>
          <w:szCs w:val="22"/>
        </w:rPr>
        <w:t xml:space="preserve"> </w:t>
      </w:r>
      <w:r w:rsidRPr="004F240E">
        <w:rPr>
          <w:b/>
        </w:rPr>
        <w:t>Determinantes da Balança Comercial do</w:t>
      </w:r>
      <w:r>
        <w:rPr>
          <w:b/>
        </w:rPr>
        <w:t xml:space="preserve"> </w:t>
      </w:r>
      <w:r w:rsidRPr="004F240E">
        <w:rPr>
          <w:b/>
        </w:rPr>
        <w:t>Agronegócio Brasileiro do Período de 1990</w:t>
      </w:r>
      <w:r>
        <w:rPr>
          <w:b/>
        </w:rPr>
        <w:t xml:space="preserve"> </w:t>
      </w:r>
      <w:r w:rsidRPr="004F240E">
        <w:rPr>
          <w:b/>
        </w:rPr>
        <w:t>a 2007</w:t>
      </w:r>
      <w:r>
        <w:rPr>
          <w:b/>
        </w:rPr>
        <w:t xml:space="preserve">. </w:t>
      </w:r>
      <w:ins w:id="3" w:author="Usuario" w:date="2015-06-12T13:22:00Z">
        <w:r w:rsidR="004E1F02">
          <w:rPr>
            <w:b/>
          </w:rPr>
          <w:t>Não encontrei o restante no trabalho.</w:t>
        </w:r>
      </w:ins>
    </w:p>
    <w:p w:rsidR="004E1F02" w:rsidRDefault="004E1F02" w:rsidP="00542769">
      <w:pPr>
        <w:autoSpaceDE w:val="0"/>
        <w:autoSpaceDN w:val="0"/>
        <w:adjustRightInd w:val="0"/>
        <w:jc w:val="both"/>
        <w:rPr>
          <w:b/>
        </w:rPr>
      </w:pPr>
    </w:p>
    <w:p w:rsidR="004E1F02" w:rsidRDefault="004E1F02" w:rsidP="00542769">
      <w:pPr>
        <w:autoSpaceDE w:val="0"/>
        <w:autoSpaceDN w:val="0"/>
        <w:adjustRightInd w:val="0"/>
        <w:jc w:val="both"/>
      </w:pPr>
      <w:r w:rsidRPr="004E1F02">
        <w:t>MARÇAL,</w:t>
      </w:r>
      <w:proofErr w:type="gramStart"/>
      <w:r w:rsidRPr="004E1F02">
        <w:t xml:space="preserve">  </w:t>
      </w:r>
      <w:proofErr w:type="gramEnd"/>
      <w:r w:rsidRPr="004E1F02">
        <w:t>E. F.</w:t>
      </w:r>
      <w:r>
        <w:t xml:space="preserve"> </w:t>
      </w:r>
      <w:r w:rsidRPr="009C2BE7">
        <w:t>Há Realmente uma Tendência a Deterioração dos Termos de Troca? Uma Análise dos Dados Brasileiros</w:t>
      </w:r>
      <w:r>
        <w:rPr>
          <w:b/>
        </w:rPr>
        <w:t xml:space="preserve">. </w:t>
      </w:r>
      <w:proofErr w:type="spellStart"/>
      <w:proofErr w:type="gramStart"/>
      <w:r w:rsidRPr="009C2BE7">
        <w:rPr>
          <w:b/>
        </w:rPr>
        <w:t>EconomiA</w:t>
      </w:r>
      <w:proofErr w:type="spellEnd"/>
      <w:proofErr w:type="gramEnd"/>
      <w:r w:rsidR="009C2BE7">
        <w:t xml:space="preserve">, </w:t>
      </w:r>
      <w:proofErr w:type="spellStart"/>
      <w:r w:rsidR="009C2BE7">
        <w:t>BrasÍ</w:t>
      </w:r>
      <w:r w:rsidRPr="004E1F02">
        <w:t>lia</w:t>
      </w:r>
      <w:proofErr w:type="spellEnd"/>
      <w:r w:rsidRPr="004E1F02">
        <w:t>(DF), v.7, n.2, p.307–329, maio-agosto 2006</w:t>
      </w:r>
      <w:r>
        <w:t>.</w:t>
      </w:r>
    </w:p>
    <w:p w:rsidR="004E1F02" w:rsidRDefault="004E1F02" w:rsidP="00542769">
      <w:pPr>
        <w:autoSpaceDE w:val="0"/>
        <w:autoSpaceDN w:val="0"/>
        <w:adjustRightInd w:val="0"/>
        <w:jc w:val="both"/>
      </w:pPr>
    </w:p>
    <w:p w:rsidR="004E1F02" w:rsidRDefault="004E1F02" w:rsidP="00542769">
      <w:pPr>
        <w:autoSpaceDE w:val="0"/>
        <w:autoSpaceDN w:val="0"/>
        <w:adjustRightInd w:val="0"/>
        <w:jc w:val="both"/>
      </w:pPr>
      <w:r w:rsidRPr="004E1F02">
        <w:t>MARÇAL,</w:t>
      </w:r>
      <w:proofErr w:type="gramStart"/>
      <w:r w:rsidRPr="004E1F02">
        <w:t xml:space="preserve">  </w:t>
      </w:r>
      <w:proofErr w:type="gramEnd"/>
      <w:r w:rsidRPr="004E1F02">
        <w:t>E. F.</w:t>
      </w:r>
      <w:r>
        <w:t xml:space="preserve">; NISHIJIMA, M.; MONTEIRO, W. O. </w:t>
      </w:r>
      <w:r w:rsidRPr="009C2BE7">
        <w:t>Saldos Comerciais e Taxa de Câmbio Real: Uma Nova Análise do Caso Brasileiro</w:t>
      </w:r>
      <w:r>
        <w:rPr>
          <w:b/>
        </w:rPr>
        <w:t>.</w:t>
      </w:r>
      <w:r w:rsidRPr="004E1F02">
        <w:rPr>
          <w:b/>
        </w:rPr>
        <w:t xml:space="preserve"> </w:t>
      </w:r>
      <w:proofErr w:type="spellStart"/>
      <w:proofErr w:type="gramStart"/>
      <w:r w:rsidRPr="009C2BE7">
        <w:rPr>
          <w:b/>
        </w:rPr>
        <w:t>EconomiA</w:t>
      </w:r>
      <w:proofErr w:type="spellEnd"/>
      <w:proofErr w:type="gramEnd"/>
      <w:r w:rsidRPr="004E1F02">
        <w:t xml:space="preserve">, Brasília(DF), v.10, n.2, p.333–356, </w:t>
      </w:r>
      <w:proofErr w:type="spellStart"/>
      <w:r w:rsidRPr="004E1F02">
        <w:t>mai</w:t>
      </w:r>
      <w:proofErr w:type="spellEnd"/>
      <w:r w:rsidRPr="004E1F02">
        <w:t>/</w:t>
      </w:r>
      <w:proofErr w:type="spellStart"/>
      <w:r w:rsidRPr="004E1F02">
        <w:t>ago</w:t>
      </w:r>
      <w:proofErr w:type="spellEnd"/>
      <w:r w:rsidRPr="004E1F02">
        <w:t xml:space="preserve"> 2009</w:t>
      </w:r>
      <w:r>
        <w:t>.</w:t>
      </w:r>
    </w:p>
    <w:p w:rsidR="004E1F02" w:rsidRDefault="004E1F02" w:rsidP="00542769">
      <w:pPr>
        <w:autoSpaceDE w:val="0"/>
        <w:autoSpaceDN w:val="0"/>
        <w:adjustRightInd w:val="0"/>
        <w:jc w:val="both"/>
      </w:pPr>
    </w:p>
    <w:p w:rsidR="004E1F02" w:rsidRDefault="004E1F02" w:rsidP="00542769">
      <w:pPr>
        <w:autoSpaceDE w:val="0"/>
        <w:autoSpaceDN w:val="0"/>
        <w:adjustRightInd w:val="0"/>
        <w:jc w:val="both"/>
      </w:pPr>
      <w:r>
        <w:t xml:space="preserve">SCALCO, P. R.; CARVALHO, H. </w:t>
      </w:r>
      <w:proofErr w:type="gramStart"/>
      <w:r>
        <w:t>D.</w:t>
      </w:r>
      <w:proofErr w:type="gramEnd"/>
      <w:r>
        <w:t xml:space="preserve">; CAMPOS, A. C. </w:t>
      </w:r>
      <w:r w:rsidRPr="009C2BE7">
        <w:rPr>
          <w:bCs/>
        </w:rPr>
        <w:t>Choques na Taxa de Câmbio Real e o Saldo da Balança Comercial Agropecuária Brasileira: evidências da Curva J entre 1994 e 2007</w:t>
      </w:r>
      <w:r>
        <w:rPr>
          <w:b/>
          <w:bCs/>
        </w:rPr>
        <w:t xml:space="preserve">. </w:t>
      </w:r>
      <w:r w:rsidR="009C2BE7" w:rsidRPr="009C2BE7">
        <w:rPr>
          <w:b/>
          <w:shd w:val="clear" w:color="auto" w:fill="FFFFFF"/>
        </w:rPr>
        <w:t>Revista de Economia e Sociologia Rural</w:t>
      </w:r>
      <w:r w:rsidR="009C2BE7" w:rsidRPr="009C2BE7">
        <w:t xml:space="preserve">, </w:t>
      </w:r>
      <w:proofErr w:type="spellStart"/>
      <w:r w:rsidR="009C2BE7" w:rsidRPr="009C2BE7">
        <w:t>Piracicaba-SP</w:t>
      </w:r>
      <w:proofErr w:type="spellEnd"/>
      <w:r w:rsidR="009C2BE7" w:rsidRPr="009C2BE7">
        <w:t>, Vol. 50, Nº 4, p. 595-610</w:t>
      </w:r>
      <w:r w:rsidR="009C2BE7">
        <w:t xml:space="preserve"> </w:t>
      </w:r>
      <w:r w:rsidR="009C2BE7" w:rsidRPr="009C2BE7">
        <w:t>– Impressa em Janeiro de 2013</w:t>
      </w:r>
      <w:r w:rsidR="00013C63">
        <w:t>.</w:t>
      </w:r>
    </w:p>
    <w:p w:rsidR="009C2BE7" w:rsidRDefault="009C2BE7" w:rsidP="00542769">
      <w:pPr>
        <w:autoSpaceDE w:val="0"/>
        <w:autoSpaceDN w:val="0"/>
        <w:adjustRightInd w:val="0"/>
        <w:jc w:val="both"/>
      </w:pPr>
    </w:p>
    <w:p w:rsidR="009C2BE7" w:rsidRPr="009C2BE7" w:rsidRDefault="009C2BE7" w:rsidP="00542769">
      <w:pPr>
        <w:autoSpaceDE w:val="0"/>
        <w:autoSpaceDN w:val="0"/>
        <w:adjustRightInd w:val="0"/>
        <w:jc w:val="both"/>
      </w:pPr>
      <w:r>
        <w:t xml:space="preserve">SONAGLIO, C. M.; SCALCO, P. R.; CAMPOS, A. C. </w:t>
      </w:r>
      <w:r w:rsidRPr="009C2BE7">
        <w:t xml:space="preserve">Manufaturados: Evidências </w:t>
      </w:r>
      <w:proofErr w:type="gramStart"/>
      <w:r w:rsidRPr="009C2BE7">
        <w:t>da</w:t>
      </w:r>
      <w:proofErr w:type="gramEnd"/>
    </w:p>
    <w:p w:rsidR="009C2BE7" w:rsidRDefault="009C2BE7" w:rsidP="00542769">
      <w:pPr>
        <w:autoSpaceDE w:val="0"/>
        <w:autoSpaceDN w:val="0"/>
        <w:adjustRightInd w:val="0"/>
        <w:jc w:val="both"/>
      </w:pPr>
      <w:r w:rsidRPr="009C2BE7">
        <w:t>J-Curve</w:t>
      </w:r>
      <w:r>
        <w:t xml:space="preserve">. </w:t>
      </w:r>
      <w:proofErr w:type="spellStart"/>
      <w:proofErr w:type="gramStart"/>
      <w:r w:rsidRPr="009C2BE7">
        <w:rPr>
          <w:b/>
        </w:rPr>
        <w:t>EconomiA</w:t>
      </w:r>
      <w:proofErr w:type="spellEnd"/>
      <w:proofErr w:type="gramEnd"/>
      <w:r w:rsidRPr="009C2BE7">
        <w:t>, Brasília(DF), v.11, n.3, p.711–734, set/dez 2010</w:t>
      </w:r>
      <w:r w:rsidR="00013C63">
        <w:t>.</w:t>
      </w:r>
    </w:p>
    <w:p w:rsidR="009C2BE7" w:rsidRDefault="009C2BE7" w:rsidP="00542769">
      <w:pPr>
        <w:autoSpaceDE w:val="0"/>
        <w:autoSpaceDN w:val="0"/>
        <w:adjustRightInd w:val="0"/>
        <w:jc w:val="both"/>
      </w:pPr>
    </w:p>
    <w:p w:rsidR="009C2BE7" w:rsidRDefault="009C2BE7" w:rsidP="00542769">
      <w:pPr>
        <w:autoSpaceDE w:val="0"/>
        <w:autoSpaceDN w:val="0"/>
        <w:adjustRightInd w:val="0"/>
        <w:jc w:val="both"/>
        <w:rPr>
          <w:shd w:val="clear" w:color="auto" w:fill="FFFFFF"/>
        </w:rPr>
      </w:pPr>
      <w:r>
        <w:t>CALDARELLI, C. E</w:t>
      </w:r>
      <w:proofErr w:type="gramStart"/>
      <w:r>
        <w:t>.;</w:t>
      </w:r>
      <w:proofErr w:type="gramEnd"/>
      <w:r>
        <w:t xml:space="preserve"> CAMARA, M. R. G. </w:t>
      </w:r>
      <w:r w:rsidRPr="00731601">
        <w:rPr>
          <w:shd w:val="clear" w:color="auto" w:fill="FFFFFF"/>
        </w:rPr>
        <w:t xml:space="preserve">Efeitos das variações cambiais sobre os preços da carne de frango no Brasil entre 2008 e 2012. </w:t>
      </w:r>
      <w:r w:rsidRPr="00731601">
        <w:rPr>
          <w:b/>
          <w:shd w:val="clear" w:color="auto" w:fill="FFFFFF"/>
        </w:rPr>
        <w:t>Revista de Economia e Sociologia Rural</w:t>
      </w:r>
      <w:r w:rsidRPr="00731601">
        <w:rPr>
          <w:shd w:val="clear" w:color="auto" w:fill="FFFFFF"/>
        </w:rPr>
        <w:t xml:space="preserve"> (Impresso), v. 51, p. 575-590, 2013.</w:t>
      </w:r>
      <w:r w:rsidR="00013C63">
        <w:rPr>
          <w:shd w:val="clear" w:color="auto" w:fill="FFFFFF"/>
        </w:rPr>
        <w:t xml:space="preserve"> 21p, 2010.</w:t>
      </w:r>
    </w:p>
    <w:p w:rsidR="009C2BE7" w:rsidRDefault="009C2BE7" w:rsidP="00542769">
      <w:pPr>
        <w:autoSpaceDE w:val="0"/>
        <w:autoSpaceDN w:val="0"/>
        <w:adjustRightInd w:val="0"/>
        <w:jc w:val="both"/>
        <w:rPr>
          <w:shd w:val="clear" w:color="auto" w:fill="FFFFFF"/>
        </w:rPr>
      </w:pPr>
    </w:p>
    <w:p w:rsidR="009C2BE7" w:rsidRPr="009C2BE7" w:rsidRDefault="009C2BE7" w:rsidP="00542769">
      <w:pPr>
        <w:autoSpaceDE w:val="0"/>
        <w:autoSpaceDN w:val="0"/>
        <w:adjustRightInd w:val="0"/>
        <w:jc w:val="both"/>
        <w:rPr>
          <w:color w:val="000000"/>
        </w:rPr>
      </w:pPr>
    </w:p>
    <w:p w:rsidR="009C2BE7" w:rsidRPr="00013C63" w:rsidRDefault="009C2BE7" w:rsidP="00542769">
      <w:pPr>
        <w:pStyle w:val="Default"/>
        <w:jc w:val="both"/>
        <w:rPr>
          <w:rStyle w:val="Forte"/>
        </w:rPr>
      </w:pPr>
      <w:r w:rsidRPr="009C2BE7">
        <w:t xml:space="preserve"> </w:t>
      </w:r>
      <w:r>
        <w:t>VASCONCELOS</w:t>
      </w:r>
      <w:r w:rsidR="00013C63">
        <w:t xml:space="preserve">, C. R. F. </w:t>
      </w:r>
      <w:r w:rsidR="00013C63" w:rsidRPr="00013C63">
        <w:rPr>
          <w:b/>
        </w:rPr>
        <w:t>Dinâmica de curto e longo prazo da balança comercial brasileira: A validade da hipótese da Curva-J</w:t>
      </w:r>
      <w:r w:rsidR="00013C63">
        <w:rPr>
          <w:rStyle w:val="Forte"/>
          <w:b w:val="0"/>
        </w:rPr>
        <w:t xml:space="preserve">. </w:t>
      </w:r>
      <w:r w:rsidR="00013C63" w:rsidRPr="00013C63">
        <w:rPr>
          <w:rFonts w:eastAsia="Times New Roman"/>
          <w:lang w:eastAsia="pt-BR"/>
        </w:rPr>
        <w:t xml:space="preserve"> Juiz de Fora</w:t>
      </w:r>
      <w:r w:rsidR="00013C63">
        <w:rPr>
          <w:rFonts w:eastAsia="Times New Roman"/>
          <w:lang w:eastAsia="pt-BR"/>
        </w:rPr>
        <w:t xml:space="preserve">. </w:t>
      </w:r>
      <w:r w:rsidR="00013C63" w:rsidRPr="00013C63">
        <w:rPr>
          <w:rFonts w:eastAsia="Times New Roman"/>
          <w:lang w:eastAsia="pt-BR"/>
        </w:rPr>
        <w:t xml:space="preserve"> </w:t>
      </w:r>
      <w:r w:rsidR="00013C63" w:rsidRPr="00013C63">
        <w:rPr>
          <w:rFonts w:eastAsia="Times New Roman"/>
          <w:bCs/>
          <w:iCs/>
          <w:lang w:eastAsia="pt-BR"/>
        </w:rPr>
        <w:t xml:space="preserve">Programa de </w:t>
      </w:r>
      <w:proofErr w:type="spellStart"/>
      <w:r w:rsidR="00013C63" w:rsidRPr="00013C63">
        <w:rPr>
          <w:rFonts w:eastAsia="Times New Roman"/>
          <w:bCs/>
          <w:iCs/>
          <w:lang w:eastAsia="pt-BR"/>
        </w:rPr>
        <w:t>Pos-Graduação</w:t>
      </w:r>
      <w:proofErr w:type="spellEnd"/>
      <w:r w:rsidR="00013C63" w:rsidRPr="00013C63">
        <w:rPr>
          <w:rFonts w:eastAsia="Times New Roman"/>
          <w:bCs/>
          <w:iCs/>
          <w:lang w:eastAsia="pt-BR"/>
        </w:rPr>
        <w:t xml:space="preserve"> em Economia Aplicada</w:t>
      </w:r>
      <w:r w:rsidR="00013C63">
        <w:rPr>
          <w:rFonts w:eastAsia="Times New Roman"/>
          <w:bCs/>
          <w:iCs/>
          <w:lang w:eastAsia="pt-BR"/>
        </w:rPr>
        <w:t xml:space="preserve"> da Universidade Federal de Juiz de Fora.</w:t>
      </w:r>
    </w:p>
    <w:p w:rsidR="00013C63" w:rsidRDefault="00013C63" w:rsidP="00542769">
      <w:pPr>
        <w:pStyle w:val="Default"/>
        <w:jc w:val="both"/>
        <w:rPr>
          <w:rStyle w:val="Forte"/>
        </w:rPr>
      </w:pPr>
    </w:p>
    <w:p w:rsidR="00013C63" w:rsidRPr="00731601" w:rsidRDefault="00013C63" w:rsidP="00542769">
      <w:pPr>
        <w:jc w:val="both"/>
        <w:rPr>
          <w:lang w:val="pt-PT"/>
        </w:rPr>
      </w:pPr>
      <w:r w:rsidRPr="009B63B4">
        <w:rPr>
          <w:shd w:val="clear" w:color="auto" w:fill="FFFFFF"/>
        </w:rPr>
        <w:t xml:space="preserve">MOURA, G. </w:t>
      </w:r>
      <w:proofErr w:type="gramStart"/>
      <w:r w:rsidRPr="009B63B4">
        <w:rPr>
          <w:shd w:val="clear" w:color="auto" w:fill="FFFFFF"/>
        </w:rPr>
        <w:t>V .</w:t>
      </w:r>
      <w:proofErr w:type="gramEnd"/>
      <w:r w:rsidRPr="009B63B4">
        <w:rPr>
          <w:shd w:val="clear" w:color="auto" w:fill="FFFFFF"/>
        </w:rPr>
        <w:t xml:space="preserve"> </w:t>
      </w:r>
      <w:r w:rsidRPr="00C928AC">
        <w:rPr>
          <w:b/>
          <w:shd w:val="clear" w:color="auto" w:fill="FFFFFF"/>
        </w:rPr>
        <w:t>Condição de Marshall Lerner e Quebra Estrutural na Economia Brasileira</w:t>
      </w:r>
      <w:r w:rsidRPr="00731601">
        <w:rPr>
          <w:shd w:val="clear" w:color="auto" w:fill="FFFFFF"/>
        </w:rPr>
        <w:t xml:space="preserve">. </w:t>
      </w:r>
      <w:r w:rsidRPr="00731601">
        <w:rPr>
          <w:lang w:val="pt-PT"/>
        </w:rPr>
        <w:t>[dissertação]. Porto Alegre: Universidade Federeal do Rio Grande do Sul, mestrado em Economia, 2005.</w:t>
      </w:r>
    </w:p>
    <w:p w:rsidR="00013C63" w:rsidRDefault="00013C63" w:rsidP="00542769">
      <w:pPr>
        <w:pStyle w:val="Default"/>
        <w:jc w:val="both"/>
        <w:rPr>
          <w:rStyle w:val="Forte"/>
          <w:lang w:val="pt-PT"/>
        </w:rPr>
      </w:pPr>
    </w:p>
    <w:p w:rsidR="00013C63" w:rsidRDefault="00013C63" w:rsidP="00542769">
      <w:pPr>
        <w:pStyle w:val="Recuodecorpodetexto2"/>
        <w:spacing w:after="0" w:line="240" w:lineRule="auto"/>
        <w:ind w:left="0"/>
        <w:jc w:val="both"/>
        <w:rPr>
          <w:color w:val="000000"/>
          <w:lang w:val="en-US"/>
        </w:rPr>
      </w:pPr>
      <w:r w:rsidRPr="00BE2137">
        <w:t xml:space="preserve">MINISTÉRIO DO DESENVOLVIMENTO INDÚSTRIA E COMÉRCIO EXTERIOR – MIDIC/SECEX. </w:t>
      </w:r>
      <w:r w:rsidRPr="00BE2137">
        <w:rPr>
          <w:b/>
        </w:rPr>
        <w:t>Alice web: dados das Exportações</w:t>
      </w:r>
      <w:r w:rsidR="00111A60">
        <w:rPr>
          <w:b/>
        </w:rPr>
        <w:t xml:space="preserve"> e Importações</w:t>
      </w:r>
      <w:r w:rsidRPr="00BE2137">
        <w:rPr>
          <w:b/>
        </w:rPr>
        <w:t xml:space="preserve"> brasileiras por </w:t>
      </w:r>
      <w:r w:rsidR="00111A60">
        <w:rPr>
          <w:b/>
        </w:rPr>
        <w:t>fator agregado</w:t>
      </w:r>
      <w:r w:rsidRPr="00BE2137">
        <w:rPr>
          <w:b/>
        </w:rPr>
        <w:t xml:space="preserve">. </w:t>
      </w:r>
      <w:r w:rsidRPr="00BE2137">
        <w:t>Disponível em: &lt;</w:t>
      </w:r>
      <w:hyperlink r:id="rId52" w:history="1">
        <w:r w:rsidRPr="00BE2137">
          <w:rPr>
            <w:rStyle w:val="Hyperlink"/>
            <w:color w:val="000000"/>
            <w:u w:val="none"/>
          </w:rPr>
          <w:t>http://www.aliceweb.desenvolvimento.gov.br</w:t>
        </w:r>
      </w:hyperlink>
      <w:r>
        <w:rPr>
          <w:color w:val="000000"/>
        </w:rPr>
        <w:t xml:space="preserve">&gt;. </w:t>
      </w:r>
      <w:proofErr w:type="spellStart"/>
      <w:r w:rsidRPr="00111A60">
        <w:rPr>
          <w:color w:val="000000"/>
          <w:lang w:val="en-US"/>
        </w:rPr>
        <w:t>Acesso</w:t>
      </w:r>
      <w:proofErr w:type="spellEnd"/>
      <w:r w:rsidRPr="00111A60">
        <w:rPr>
          <w:color w:val="000000"/>
          <w:lang w:val="en-US"/>
        </w:rPr>
        <w:t xml:space="preserve"> </w:t>
      </w:r>
      <w:proofErr w:type="spellStart"/>
      <w:r w:rsidRPr="00111A60">
        <w:rPr>
          <w:color w:val="000000"/>
          <w:lang w:val="en-US"/>
        </w:rPr>
        <w:t>em</w:t>
      </w:r>
      <w:proofErr w:type="spellEnd"/>
      <w:r w:rsidRPr="00111A60">
        <w:rPr>
          <w:color w:val="000000"/>
          <w:lang w:val="en-US"/>
        </w:rPr>
        <w:t>:</w:t>
      </w:r>
      <w:ins w:id="4" w:author="Usuario" w:date="2015-06-12T14:05:00Z">
        <w:r w:rsidR="00F52AF1">
          <w:rPr>
            <w:color w:val="000000"/>
            <w:lang w:val="en-US"/>
          </w:rPr>
          <w:t xml:space="preserve"> </w:t>
        </w:r>
        <w:proofErr w:type="spellStart"/>
        <w:r w:rsidR="00F52AF1">
          <w:rPr>
            <w:color w:val="000000"/>
            <w:lang w:val="en-US"/>
          </w:rPr>
          <w:t>Não</w:t>
        </w:r>
        <w:proofErr w:type="spellEnd"/>
        <w:r w:rsidR="00F52AF1">
          <w:rPr>
            <w:color w:val="000000"/>
            <w:lang w:val="en-US"/>
          </w:rPr>
          <w:t xml:space="preserve"> </w:t>
        </w:r>
        <w:proofErr w:type="spellStart"/>
        <w:r w:rsidR="00F52AF1">
          <w:rPr>
            <w:color w:val="000000"/>
            <w:lang w:val="en-US"/>
          </w:rPr>
          <w:t>lembro</w:t>
        </w:r>
        <w:proofErr w:type="spellEnd"/>
        <w:r w:rsidR="00F52AF1">
          <w:rPr>
            <w:color w:val="000000"/>
            <w:lang w:val="en-US"/>
          </w:rPr>
          <w:t xml:space="preserve"> a data </w:t>
        </w:r>
      </w:ins>
    </w:p>
    <w:p w:rsidR="00542769" w:rsidRDefault="00542769" w:rsidP="00542769">
      <w:pPr>
        <w:pStyle w:val="Recuodecorpodetexto2"/>
        <w:spacing w:after="0" w:line="240" w:lineRule="auto"/>
        <w:ind w:left="0"/>
        <w:jc w:val="both"/>
        <w:rPr>
          <w:color w:val="000000"/>
          <w:lang w:val="en-US"/>
        </w:rPr>
      </w:pPr>
    </w:p>
    <w:p w:rsidR="00542769" w:rsidRPr="00542769" w:rsidRDefault="00542769" w:rsidP="00542769">
      <w:pPr>
        <w:pStyle w:val="Recuodecorpodetexto2"/>
        <w:spacing w:after="0" w:line="240" w:lineRule="auto"/>
        <w:ind w:left="0"/>
        <w:jc w:val="both"/>
        <w:rPr>
          <w:color w:val="000000"/>
          <w:rPrChange w:id="5" w:author="Usuario" w:date="2015-06-12T14:14:00Z">
            <w:rPr>
              <w:color w:val="000000"/>
              <w:lang w:val="en-US"/>
            </w:rPr>
          </w:rPrChange>
        </w:rPr>
      </w:pPr>
      <w:r w:rsidRPr="00BE2137">
        <w:rPr>
          <w:color w:val="000000"/>
        </w:rPr>
        <w:t xml:space="preserve">IPEADATA. Base de Dados do Instituto de Pesquisa </w:t>
      </w:r>
      <w:smartTag w:uri="urn:schemas-microsoft-com:office:smarttags" w:element="PersonName">
        <w:smartTagPr>
          <w:attr w:name="ProductID" w:val="em Economia Aplicada"/>
        </w:smartTagPr>
        <w:r w:rsidRPr="00BE2137">
          <w:rPr>
            <w:color w:val="000000"/>
          </w:rPr>
          <w:t>em Economia Aplicada</w:t>
        </w:r>
      </w:smartTag>
      <w:r w:rsidRPr="00BE2137">
        <w:rPr>
          <w:color w:val="000000"/>
        </w:rPr>
        <w:t xml:space="preserve"> (IPEA). Macroeconômico. Disponível em:</w:t>
      </w:r>
      <w:ins w:id="6" w:author="Usuario" w:date="2015-06-12T14:14:00Z">
        <w:r>
          <w:rPr>
            <w:color w:val="000000"/>
          </w:rPr>
          <w:t xml:space="preserve"> Professor poderia me passar o </w:t>
        </w:r>
      </w:ins>
      <w:ins w:id="7" w:author="Usuario" w:date="2015-06-12T14:18:00Z">
        <w:r w:rsidR="004E38F8">
          <w:rPr>
            <w:color w:val="000000"/>
          </w:rPr>
          <w:t>link</w:t>
        </w:r>
      </w:ins>
      <w:ins w:id="8" w:author="Usuario" w:date="2015-06-12T14:14:00Z">
        <w:r>
          <w:rPr>
            <w:color w:val="000000"/>
          </w:rPr>
          <w:t xml:space="preserve"> em que você coletou</w:t>
        </w:r>
        <w:proofErr w:type="gramStart"/>
        <w:r>
          <w:rPr>
            <w:color w:val="000000"/>
          </w:rPr>
          <w:t>?</w:t>
        </w:r>
      </w:ins>
      <w:r w:rsidRPr="00BE2137">
        <w:rPr>
          <w:color w:val="000000"/>
        </w:rPr>
        <w:t>.</w:t>
      </w:r>
      <w:proofErr w:type="gramEnd"/>
      <w:r w:rsidRPr="00BE2137">
        <w:rPr>
          <w:color w:val="000000"/>
        </w:rPr>
        <w:t xml:space="preserve"> </w:t>
      </w:r>
      <w:r w:rsidRPr="00542769">
        <w:rPr>
          <w:color w:val="000000"/>
          <w:rPrChange w:id="9" w:author="Usuario" w:date="2015-06-12T14:14:00Z">
            <w:rPr>
              <w:color w:val="000000"/>
              <w:lang w:val="en-US"/>
            </w:rPr>
          </w:rPrChange>
        </w:rPr>
        <w:t>Acesso em</w:t>
      </w:r>
      <w:r w:rsidRPr="00542769">
        <w:rPr>
          <w:color w:val="000000"/>
          <w:rPrChange w:id="10" w:author="Usuario" w:date="2015-06-12T14:14:00Z">
            <w:rPr>
              <w:color w:val="000000"/>
              <w:lang w:val="en-US"/>
            </w:rPr>
          </w:rPrChange>
        </w:rPr>
        <w:t>:</w:t>
      </w:r>
      <w:r w:rsidRPr="00542769">
        <w:rPr>
          <w:color w:val="000000"/>
          <w:rPrChange w:id="11" w:author="Usuario" w:date="2015-06-12T14:14:00Z">
            <w:rPr>
              <w:color w:val="000000"/>
              <w:lang w:val="en-US"/>
            </w:rPr>
          </w:rPrChange>
        </w:rPr>
        <w:t xml:space="preserve"> </w:t>
      </w:r>
      <w:ins w:id="12" w:author="Usuario" w:date="2015-06-12T14:14:00Z">
        <w:r w:rsidR="004E38F8">
          <w:rPr>
            <w:color w:val="000000"/>
          </w:rPr>
          <w:t xml:space="preserve">A data de acesso </w:t>
        </w:r>
        <w:proofErr w:type="spellStart"/>
        <w:r w:rsidR="004E38F8">
          <w:rPr>
            <w:color w:val="000000"/>
          </w:rPr>
          <w:t>tambem</w:t>
        </w:r>
      </w:ins>
      <w:bookmarkStart w:id="13" w:name="_GoBack"/>
      <w:bookmarkEnd w:id="13"/>
      <w:proofErr w:type="spellEnd"/>
    </w:p>
    <w:p w:rsidR="00013C63" w:rsidRDefault="00013C63" w:rsidP="00542769">
      <w:pPr>
        <w:pStyle w:val="Default"/>
        <w:jc w:val="both"/>
        <w:rPr>
          <w:ins w:id="14" w:author="Usuario" w:date="2015-06-12T14:16:00Z"/>
          <w:rStyle w:val="Forte"/>
        </w:rPr>
      </w:pPr>
    </w:p>
    <w:p w:rsidR="004E38F8" w:rsidRPr="00542769" w:rsidRDefault="004E38F8" w:rsidP="00542769">
      <w:pPr>
        <w:pStyle w:val="Default"/>
        <w:jc w:val="both"/>
        <w:rPr>
          <w:rStyle w:val="Forte"/>
          <w:rPrChange w:id="15" w:author="Usuario" w:date="2015-06-12T14:14:00Z">
            <w:rPr>
              <w:rStyle w:val="Forte"/>
              <w:lang w:val="en-US"/>
            </w:rPr>
          </w:rPrChange>
        </w:rPr>
      </w:pPr>
      <w:ins w:id="16" w:author="Usuario" w:date="2015-06-12T14:16:00Z">
        <w:r>
          <w:rPr>
            <w:rStyle w:val="Forte"/>
          </w:rPr>
          <w:lastRenderedPageBreak/>
          <w:t>Poderia me passar o link e a data de acesso d</w:t>
        </w:r>
      </w:ins>
      <w:ins w:id="17" w:author="Usuario" w:date="2015-06-12T14:17:00Z">
        <w:r>
          <w:rPr>
            <w:rStyle w:val="Forte"/>
          </w:rPr>
          <w:t>o</w:t>
        </w:r>
      </w:ins>
      <w:ins w:id="18" w:author="Usuario" w:date="2015-06-12T14:16:00Z">
        <w:r>
          <w:rPr>
            <w:rStyle w:val="Forte"/>
          </w:rPr>
          <w:t xml:space="preserve">s dados referente ao PIB brasileiro que foi coletado junto ao IBGE </w:t>
        </w:r>
      </w:ins>
      <w:ins w:id="19" w:author="Usuario" w:date="2015-06-12T14:17:00Z">
        <w:r>
          <w:rPr>
            <w:rStyle w:val="Forte"/>
          </w:rPr>
          <w:t>e do PIB mundial coletado no site do FMI. Obrigado</w:t>
        </w:r>
      </w:ins>
    </w:p>
    <w:p w:rsidR="004E38F8" w:rsidRDefault="004E38F8" w:rsidP="00542769">
      <w:pPr>
        <w:pStyle w:val="Default"/>
        <w:jc w:val="both"/>
        <w:rPr>
          <w:ins w:id="20" w:author="Usuario" w:date="2015-06-12T14:17:00Z"/>
          <w:lang w:val="en-US"/>
        </w:rPr>
      </w:pPr>
    </w:p>
    <w:p w:rsidR="00013C63" w:rsidRDefault="00111A60" w:rsidP="00542769">
      <w:pPr>
        <w:pStyle w:val="Default"/>
        <w:jc w:val="both"/>
        <w:rPr>
          <w:lang w:val="en-US"/>
        </w:rPr>
      </w:pPr>
      <w:r w:rsidRPr="00111A60">
        <w:rPr>
          <w:lang w:val="en-US"/>
        </w:rPr>
        <w:t>W</w:t>
      </w:r>
      <w:r>
        <w:rPr>
          <w:lang w:val="en-US"/>
        </w:rPr>
        <w:t>ALSH</w:t>
      </w:r>
      <w:r w:rsidRPr="00111A60">
        <w:rPr>
          <w:lang w:val="en-US"/>
        </w:rPr>
        <w:t xml:space="preserve">, C. (2003), </w:t>
      </w:r>
      <w:r w:rsidRPr="00111A60">
        <w:rPr>
          <w:b/>
          <w:lang w:val="en-US"/>
        </w:rPr>
        <w:t>Monetary Theory and Policy</w:t>
      </w:r>
      <w:r w:rsidRPr="00111A60">
        <w:rPr>
          <w:lang w:val="en-US"/>
        </w:rPr>
        <w:t xml:space="preserve">, second </w:t>
      </w:r>
      <w:proofErr w:type="spellStart"/>
      <w:r w:rsidRPr="00111A60">
        <w:rPr>
          <w:lang w:val="en-US"/>
        </w:rPr>
        <w:t>edn</w:t>
      </w:r>
      <w:proofErr w:type="spellEnd"/>
      <w:r w:rsidRPr="00111A60">
        <w:rPr>
          <w:lang w:val="en-US"/>
        </w:rPr>
        <w:t>, MIT</w:t>
      </w:r>
    </w:p>
    <w:p w:rsidR="00111A60" w:rsidRDefault="00111A60" w:rsidP="00542769">
      <w:pPr>
        <w:pStyle w:val="Default"/>
        <w:jc w:val="both"/>
        <w:rPr>
          <w:lang w:val="en-US"/>
        </w:rPr>
      </w:pPr>
    </w:p>
    <w:p w:rsidR="00111A60" w:rsidRDefault="00111A60" w:rsidP="00542769">
      <w:pPr>
        <w:autoSpaceDE w:val="0"/>
        <w:autoSpaceDN w:val="0"/>
        <w:adjustRightInd w:val="0"/>
        <w:jc w:val="both"/>
      </w:pPr>
      <w:r w:rsidRPr="00111A60">
        <w:rPr>
          <w:lang w:val="en-US"/>
        </w:rPr>
        <w:t xml:space="preserve">BICKERDIKE, C. F. (1920), </w:t>
      </w:r>
      <w:proofErr w:type="gramStart"/>
      <w:r w:rsidRPr="00111A60">
        <w:rPr>
          <w:b/>
          <w:bCs/>
          <w:lang w:val="en-US"/>
        </w:rPr>
        <w:t>The</w:t>
      </w:r>
      <w:proofErr w:type="gramEnd"/>
      <w:r w:rsidRPr="00111A60">
        <w:rPr>
          <w:b/>
          <w:bCs/>
          <w:lang w:val="en-US"/>
        </w:rPr>
        <w:t xml:space="preserve"> Instability of Foreign Exchange</w:t>
      </w:r>
      <w:r w:rsidRPr="00111A60">
        <w:rPr>
          <w:lang w:val="en-US"/>
        </w:rPr>
        <w:t xml:space="preserve">. </w:t>
      </w:r>
      <w:r>
        <w:t xml:space="preserve">The </w:t>
      </w:r>
      <w:proofErr w:type="spellStart"/>
      <w:r>
        <w:t>Economic</w:t>
      </w:r>
      <w:proofErr w:type="spellEnd"/>
    </w:p>
    <w:p w:rsidR="00111A60" w:rsidRDefault="00111A60" w:rsidP="00542769">
      <w:pPr>
        <w:pStyle w:val="Default"/>
        <w:jc w:val="both"/>
      </w:pPr>
      <w:proofErr w:type="spellStart"/>
      <w:r>
        <w:t>Journal</w:t>
      </w:r>
      <w:proofErr w:type="spellEnd"/>
      <w:r>
        <w:t>, Vol. 30, No. 117, pp. 118-122.</w:t>
      </w:r>
    </w:p>
    <w:p w:rsidR="00111A60" w:rsidRDefault="00111A60" w:rsidP="00542769">
      <w:pPr>
        <w:pStyle w:val="Default"/>
        <w:jc w:val="both"/>
      </w:pPr>
    </w:p>
    <w:p w:rsidR="00111A60" w:rsidRDefault="00111A60" w:rsidP="00542769">
      <w:pPr>
        <w:pStyle w:val="Default"/>
        <w:jc w:val="both"/>
      </w:pPr>
      <w:r w:rsidRPr="00111A60">
        <w:rPr>
          <w:lang w:val="en-US"/>
        </w:rPr>
        <w:t xml:space="preserve">ROBINSON, J. (1947), </w:t>
      </w:r>
      <w:r w:rsidRPr="00111A60">
        <w:rPr>
          <w:b/>
          <w:bCs/>
          <w:lang w:val="en-US"/>
        </w:rPr>
        <w:t>Essays in the theory of employment</w:t>
      </w:r>
      <w:r w:rsidRPr="00111A60">
        <w:rPr>
          <w:lang w:val="en-US"/>
        </w:rPr>
        <w:t xml:space="preserve">. </w:t>
      </w:r>
      <w:r>
        <w:t xml:space="preserve">Oxford: </w:t>
      </w:r>
      <w:proofErr w:type="spellStart"/>
      <w:r>
        <w:t>Basil</w:t>
      </w:r>
      <w:proofErr w:type="spellEnd"/>
      <w:r>
        <w:t xml:space="preserve"> </w:t>
      </w:r>
      <w:proofErr w:type="spellStart"/>
      <w:r>
        <w:t>Blackwell</w:t>
      </w:r>
      <w:proofErr w:type="spellEnd"/>
      <w:r>
        <w:t>.</w:t>
      </w:r>
    </w:p>
    <w:p w:rsidR="00111A60" w:rsidRDefault="00111A60" w:rsidP="00542769">
      <w:pPr>
        <w:pStyle w:val="Default"/>
        <w:jc w:val="both"/>
      </w:pPr>
    </w:p>
    <w:p w:rsidR="00111A60" w:rsidRDefault="00111A60" w:rsidP="00542769">
      <w:pPr>
        <w:autoSpaceDE w:val="0"/>
        <w:autoSpaceDN w:val="0"/>
        <w:adjustRightInd w:val="0"/>
        <w:jc w:val="both"/>
        <w:rPr>
          <w:b/>
          <w:bCs/>
        </w:rPr>
      </w:pPr>
      <w:r w:rsidRPr="00111A60">
        <w:rPr>
          <w:lang w:val="en-US"/>
        </w:rPr>
        <w:t xml:space="preserve">METZLER, L. A. (1948), </w:t>
      </w:r>
      <w:proofErr w:type="gramStart"/>
      <w:r w:rsidRPr="00111A60">
        <w:rPr>
          <w:lang w:val="en-US"/>
        </w:rPr>
        <w:t>The</w:t>
      </w:r>
      <w:proofErr w:type="gramEnd"/>
      <w:r w:rsidRPr="00111A60">
        <w:rPr>
          <w:lang w:val="en-US"/>
        </w:rPr>
        <w:t xml:space="preserve"> theory of international trade. In: ELLIS, H. S. (ed.) </w:t>
      </w:r>
      <w:r>
        <w:rPr>
          <w:b/>
          <w:bCs/>
        </w:rPr>
        <w:t>A</w:t>
      </w:r>
    </w:p>
    <w:p w:rsidR="00111A60" w:rsidRPr="00111A60" w:rsidRDefault="00111A60" w:rsidP="00542769">
      <w:pPr>
        <w:pStyle w:val="Default"/>
        <w:jc w:val="both"/>
        <w:rPr>
          <w:rStyle w:val="Forte"/>
          <w:lang w:val="en-US"/>
        </w:rPr>
      </w:pPr>
      <w:proofErr w:type="gramStart"/>
      <w:r w:rsidRPr="00111A60">
        <w:rPr>
          <w:b/>
          <w:bCs/>
          <w:lang w:val="en-US"/>
        </w:rPr>
        <w:t>survey</w:t>
      </w:r>
      <w:proofErr w:type="gramEnd"/>
      <w:r w:rsidRPr="00111A60">
        <w:rPr>
          <w:b/>
          <w:bCs/>
          <w:lang w:val="en-US"/>
        </w:rPr>
        <w:t xml:space="preserve"> of contemporary economics, vol. </w:t>
      </w:r>
      <w:r>
        <w:rPr>
          <w:b/>
          <w:bCs/>
        </w:rPr>
        <w:t>I.</w:t>
      </w:r>
    </w:p>
    <w:p w:rsidR="00B6400B" w:rsidRPr="00111A60" w:rsidRDefault="00B6400B" w:rsidP="00561B83">
      <w:pPr>
        <w:ind w:firstLine="709"/>
        <w:jc w:val="both"/>
        <w:rPr>
          <w:b/>
          <w:lang w:val="en-US"/>
        </w:rPr>
      </w:pPr>
    </w:p>
    <w:p w:rsidR="004E1F02" w:rsidRPr="00111A60" w:rsidRDefault="004E1F02" w:rsidP="00561B83">
      <w:pPr>
        <w:ind w:firstLine="709"/>
        <w:jc w:val="both"/>
        <w:rPr>
          <w:b/>
          <w:lang w:val="en-US"/>
        </w:rPr>
      </w:pPr>
    </w:p>
    <w:p w:rsidR="004E1F02" w:rsidRPr="00111A60" w:rsidRDefault="004E1F02" w:rsidP="00561B83">
      <w:pPr>
        <w:ind w:firstLine="709"/>
        <w:jc w:val="both"/>
        <w:rPr>
          <w:b/>
          <w:lang w:val="en-US"/>
        </w:rPr>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6F2B61" w:rsidRDefault="006F2B61" w:rsidP="006F2B61">
      <w:pPr>
        <w:pStyle w:val="Corpodetexto"/>
        <w:ind w:firstLine="708"/>
        <w:jc w:val="both"/>
        <w:rPr>
          <w:color w:val="000000"/>
          <w:sz w:val="20"/>
          <w:szCs w:val="20"/>
        </w:rPr>
      </w:pPr>
    </w:p>
    <w:p w:rsidR="006F2B61" w:rsidRDefault="006F2B61" w:rsidP="00561B83">
      <w:pPr>
        <w:ind w:firstLine="709"/>
        <w:jc w:val="both"/>
      </w:pPr>
    </w:p>
    <w:sectPr w:rsidR="006F2B61" w:rsidSect="005325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AA3" w:rsidRDefault="00F77AA3">
      <w:r>
        <w:separator/>
      </w:r>
    </w:p>
  </w:endnote>
  <w:endnote w:type="continuationSeparator" w:id="0">
    <w:p w:rsidR="00F77AA3" w:rsidRDefault="00F7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Swiss721BT-Bold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AA3" w:rsidRDefault="00F77AA3">
      <w:r>
        <w:separator/>
      </w:r>
    </w:p>
  </w:footnote>
  <w:footnote w:type="continuationSeparator" w:id="0">
    <w:p w:rsidR="00F77AA3" w:rsidRDefault="00F77AA3">
      <w:r>
        <w:continuationSeparator/>
      </w:r>
    </w:p>
  </w:footnote>
  <w:footnote w:id="1">
    <w:p w:rsidR="009C2BE7" w:rsidRPr="00A7759F" w:rsidRDefault="009C2BE7" w:rsidP="002E34EF">
      <w:pPr>
        <w:rPr>
          <w:sz w:val="20"/>
          <w:szCs w:val="20"/>
        </w:rPr>
      </w:pPr>
      <w:r>
        <w:rPr>
          <w:sz w:val="20"/>
          <w:szCs w:val="20"/>
        </w:rPr>
        <w:t xml:space="preserve"> </w:t>
      </w:r>
      <w:r>
        <w:rPr>
          <w:rStyle w:val="Refdenotaderodap"/>
        </w:rPr>
        <w:footnoteRef/>
      </w:r>
      <w:r>
        <w:rPr>
          <w:sz w:val="20"/>
          <w:szCs w:val="20"/>
        </w:rPr>
        <w:t xml:space="preserve"> </w:t>
      </w:r>
      <w:r w:rsidRPr="00A7759F">
        <w:rPr>
          <w:sz w:val="20"/>
          <w:szCs w:val="20"/>
        </w:rPr>
        <w:t xml:space="preserve">Modelo </w:t>
      </w:r>
      <w:proofErr w:type="gramStart"/>
      <w:r w:rsidRPr="00A7759F">
        <w:rPr>
          <w:sz w:val="20"/>
          <w:szCs w:val="20"/>
        </w:rPr>
        <w:t>1</w:t>
      </w:r>
      <w:proofErr w:type="gramEnd"/>
      <w:r w:rsidRPr="00A7759F">
        <w:rPr>
          <w:sz w:val="20"/>
          <w:szCs w:val="20"/>
        </w:rPr>
        <w:t xml:space="preserve"> </w:t>
      </w:r>
      <w:r w:rsidRPr="00A7759F">
        <w:rPr>
          <w:position w:val="-30"/>
          <w:sz w:val="20"/>
          <w:szCs w:val="20"/>
        </w:rPr>
        <w:object w:dxaOrig="3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75.25pt;height:31.9pt" o:ole="">
            <v:imagedata r:id="rId1" o:title=""/>
          </v:shape>
          <o:OLEObject Type="Embed" ProgID="Equation.3" ShapeID="_x0000_i1049" DrawAspect="Content" ObjectID="_1495623939" r:id="rId2"/>
        </w:object>
      </w:r>
      <w:r w:rsidRPr="00A7759F">
        <w:rPr>
          <w:sz w:val="20"/>
          <w:szCs w:val="20"/>
        </w:rPr>
        <w:t>, na versão com constante e tendência.</w:t>
      </w:r>
    </w:p>
    <w:p w:rsidR="009C2BE7" w:rsidRDefault="009C2BE7" w:rsidP="002E34EF">
      <w:pPr>
        <w:pStyle w:val="Textodenotaderodap"/>
      </w:pPr>
      <w:r>
        <w:t xml:space="preserve">     </w:t>
      </w:r>
      <w:r w:rsidRPr="00A7759F">
        <w:t xml:space="preserve">Modelo </w:t>
      </w:r>
      <w:proofErr w:type="gramStart"/>
      <w:r w:rsidRPr="00A7759F">
        <w:t>2</w:t>
      </w:r>
      <w:proofErr w:type="gramEnd"/>
      <w:r w:rsidRPr="00A7759F">
        <w:t xml:space="preserve"> </w:t>
      </w:r>
      <w:r w:rsidRPr="00A7759F">
        <w:rPr>
          <w:position w:val="-30"/>
        </w:rPr>
        <w:object w:dxaOrig="3460" w:dyaOrig="720">
          <v:shape id="_x0000_i1050" type="#_x0000_t75" style="width:144.7pt;height:30.55pt" o:ole="">
            <v:imagedata r:id="rId3" o:title=""/>
          </v:shape>
          <o:OLEObject Type="Embed" ProgID="Equation.3" ShapeID="_x0000_i1050" DrawAspect="Content" ObjectID="_1495623940" r:id="rId4"/>
        </w:object>
      </w:r>
      <w:r w:rsidRPr="00A7759F">
        <w:t>, na versão somente com constante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90"/>
    <w:rsid w:val="000016EB"/>
    <w:rsid w:val="000035B6"/>
    <w:rsid w:val="00013B1A"/>
    <w:rsid w:val="00013C63"/>
    <w:rsid w:val="00022765"/>
    <w:rsid w:val="000275A8"/>
    <w:rsid w:val="00027D01"/>
    <w:rsid w:val="00051DD5"/>
    <w:rsid w:val="000531DA"/>
    <w:rsid w:val="00061111"/>
    <w:rsid w:val="000624E1"/>
    <w:rsid w:val="00066274"/>
    <w:rsid w:val="00073D36"/>
    <w:rsid w:val="00081FF9"/>
    <w:rsid w:val="00094951"/>
    <w:rsid w:val="000A00D5"/>
    <w:rsid w:val="000B1EFC"/>
    <w:rsid w:val="000B28C5"/>
    <w:rsid w:val="000C2017"/>
    <w:rsid w:val="000C3C30"/>
    <w:rsid w:val="000C640A"/>
    <w:rsid w:val="000C6D05"/>
    <w:rsid w:val="000D2539"/>
    <w:rsid w:val="000D660C"/>
    <w:rsid w:val="000E1BBB"/>
    <w:rsid w:val="000E47D1"/>
    <w:rsid w:val="000E48FD"/>
    <w:rsid w:val="000E54BE"/>
    <w:rsid w:val="000E6B84"/>
    <w:rsid w:val="000E728B"/>
    <w:rsid w:val="00100EAE"/>
    <w:rsid w:val="001056CC"/>
    <w:rsid w:val="001119A4"/>
    <w:rsid w:val="00111A60"/>
    <w:rsid w:val="00113A94"/>
    <w:rsid w:val="00113AB2"/>
    <w:rsid w:val="001144D8"/>
    <w:rsid w:val="00120628"/>
    <w:rsid w:val="00126215"/>
    <w:rsid w:val="00131A2B"/>
    <w:rsid w:val="00137570"/>
    <w:rsid w:val="00140B6E"/>
    <w:rsid w:val="00144649"/>
    <w:rsid w:val="0014620F"/>
    <w:rsid w:val="0015016C"/>
    <w:rsid w:val="00157752"/>
    <w:rsid w:val="001611DD"/>
    <w:rsid w:val="001876F7"/>
    <w:rsid w:val="0019515E"/>
    <w:rsid w:val="00195B39"/>
    <w:rsid w:val="00197171"/>
    <w:rsid w:val="001A4806"/>
    <w:rsid w:val="001A5AD4"/>
    <w:rsid w:val="001A7FED"/>
    <w:rsid w:val="001B03E1"/>
    <w:rsid w:val="001B7777"/>
    <w:rsid w:val="001B79C1"/>
    <w:rsid w:val="001C6FF8"/>
    <w:rsid w:val="001C7351"/>
    <w:rsid w:val="001D1E58"/>
    <w:rsid w:val="001D6B8B"/>
    <w:rsid w:val="001E246E"/>
    <w:rsid w:val="001E51EF"/>
    <w:rsid w:val="001F5080"/>
    <w:rsid w:val="00203DE6"/>
    <w:rsid w:val="0022684B"/>
    <w:rsid w:val="00231459"/>
    <w:rsid w:val="00233313"/>
    <w:rsid w:val="00233C16"/>
    <w:rsid w:val="002352DD"/>
    <w:rsid w:val="00235D1B"/>
    <w:rsid w:val="002402BF"/>
    <w:rsid w:val="00243155"/>
    <w:rsid w:val="002444A6"/>
    <w:rsid w:val="00253E1A"/>
    <w:rsid w:val="00262E34"/>
    <w:rsid w:val="00266889"/>
    <w:rsid w:val="002703A4"/>
    <w:rsid w:val="0027785A"/>
    <w:rsid w:val="00283EC4"/>
    <w:rsid w:val="002A13CA"/>
    <w:rsid w:val="002A3EE3"/>
    <w:rsid w:val="002A5D28"/>
    <w:rsid w:val="002A6080"/>
    <w:rsid w:val="002A7C9C"/>
    <w:rsid w:val="002B113C"/>
    <w:rsid w:val="002B118F"/>
    <w:rsid w:val="002B2148"/>
    <w:rsid w:val="002B66E6"/>
    <w:rsid w:val="002C0414"/>
    <w:rsid w:val="002C05A3"/>
    <w:rsid w:val="002C05D9"/>
    <w:rsid w:val="002C1CDD"/>
    <w:rsid w:val="002C5D94"/>
    <w:rsid w:val="002D0F1F"/>
    <w:rsid w:val="002D11DD"/>
    <w:rsid w:val="002D1DF4"/>
    <w:rsid w:val="002D226F"/>
    <w:rsid w:val="002D54AE"/>
    <w:rsid w:val="002E34EF"/>
    <w:rsid w:val="002E5A72"/>
    <w:rsid w:val="002E7089"/>
    <w:rsid w:val="002E7955"/>
    <w:rsid w:val="002F508A"/>
    <w:rsid w:val="00304E67"/>
    <w:rsid w:val="00310E15"/>
    <w:rsid w:val="00322FE7"/>
    <w:rsid w:val="00334CED"/>
    <w:rsid w:val="003434AA"/>
    <w:rsid w:val="003505F0"/>
    <w:rsid w:val="0035109A"/>
    <w:rsid w:val="00351664"/>
    <w:rsid w:val="00370E9D"/>
    <w:rsid w:val="0037316A"/>
    <w:rsid w:val="003750E1"/>
    <w:rsid w:val="00383505"/>
    <w:rsid w:val="00384814"/>
    <w:rsid w:val="00384971"/>
    <w:rsid w:val="00394818"/>
    <w:rsid w:val="003957EC"/>
    <w:rsid w:val="003A0BEA"/>
    <w:rsid w:val="003A1754"/>
    <w:rsid w:val="003A6382"/>
    <w:rsid w:val="003A7EE7"/>
    <w:rsid w:val="003B5EF3"/>
    <w:rsid w:val="003B789B"/>
    <w:rsid w:val="003B7BF2"/>
    <w:rsid w:val="003C43B3"/>
    <w:rsid w:val="003C6EAF"/>
    <w:rsid w:val="003D037E"/>
    <w:rsid w:val="003D41D1"/>
    <w:rsid w:val="003D435A"/>
    <w:rsid w:val="003D508D"/>
    <w:rsid w:val="003E5248"/>
    <w:rsid w:val="0040206B"/>
    <w:rsid w:val="00410FB0"/>
    <w:rsid w:val="0041659B"/>
    <w:rsid w:val="00416C2A"/>
    <w:rsid w:val="00417AA4"/>
    <w:rsid w:val="00421197"/>
    <w:rsid w:val="004248BE"/>
    <w:rsid w:val="00424C4E"/>
    <w:rsid w:val="0042597D"/>
    <w:rsid w:val="004336DE"/>
    <w:rsid w:val="00436C48"/>
    <w:rsid w:val="00437F79"/>
    <w:rsid w:val="00442ED2"/>
    <w:rsid w:val="0044337A"/>
    <w:rsid w:val="0044497A"/>
    <w:rsid w:val="00460791"/>
    <w:rsid w:val="00460842"/>
    <w:rsid w:val="00462157"/>
    <w:rsid w:val="0046233E"/>
    <w:rsid w:val="00463343"/>
    <w:rsid w:val="00470186"/>
    <w:rsid w:val="004736EA"/>
    <w:rsid w:val="00476F75"/>
    <w:rsid w:val="00481CF7"/>
    <w:rsid w:val="004936EF"/>
    <w:rsid w:val="00494546"/>
    <w:rsid w:val="00495511"/>
    <w:rsid w:val="00497C99"/>
    <w:rsid w:val="004A5176"/>
    <w:rsid w:val="004A51BC"/>
    <w:rsid w:val="004B06C1"/>
    <w:rsid w:val="004B3957"/>
    <w:rsid w:val="004B4969"/>
    <w:rsid w:val="004B571D"/>
    <w:rsid w:val="004B6CF4"/>
    <w:rsid w:val="004D25BD"/>
    <w:rsid w:val="004D7998"/>
    <w:rsid w:val="004E1F02"/>
    <w:rsid w:val="004E30CA"/>
    <w:rsid w:val="004E38F8"/>
    <w:rsid w:val="004E657B"/>
    <w:rsid w:val="004E7C47"/>
    <w:rsid w:val="004F09AF"/>
    <w:rsid w:val="004F0DD6"/>
    <w:rsid w:val="004F1689"/>
    <w:rsid w:val="004F240E"/>
    <w:rsid w:val="004F456B"/>
    <w:rsid w:val="004F6CF0"/>
    <w:rsid w:val="00504F41"/>
    <w:rsid w:val="005151E9"/>
    <w:rsid w:val="00527A31"/>
    <w:rsid w:val="00530A04"/>
    <w:rsid w:val="00532574"/>
    <w:rsid w:val="005328C3"/>
    <w:rsid w:val="00535EBF"/>
    <w:rsid w:val="00542769"/>
    <w:rsid w:val="00543853"/>
    <w:rsid w:val="00543FA0"/>
    <w:rsid w:val="00544444"/>
    <w:rsid w:val="00550E4D"/>
    <w:rsid w:val="0055307E"/>
    <w:rsid w:val="005541F7"/>
    <w:rsid w:val="00561B83"/>
    <w:rsid w:val="00565375"/>
    <w:rsid w:val="005657AA"/>
    <w:rsid w:val="00572B69"/>
    <w:rsid w:val="005758A1"/>
    <w:rsid w:val="00577633"/>
    <w:rsid w:val="00582135"/>
    <w:rsid w:val="005879B1"/>
    <w:rsid w:val="00587B1A"/>
    <w:rsid w:val="0059692D"/>
    <w:rsid w:val="005A1942"/>
    <w:rsid w:val="005A2042"/>
    <w:rsid w:val="005A2479"/>
    <w:rsid w:val="005A3206"/>
    <w:rsid w:val="005A3DD8"/>
    <w:rsid w:val="005B4724"/>
    <w:rsid w:val="005B4DA9"/>
    <w:rsid w:val="005D0D2A"/>
    <w:rsid w:val="005E4A3A"/>
    <w:rsid w:val="005F6790"/>
    <w:rsid w:val="005F7D6B"/>
    <w:rsid w:val="0061121A"/>
    <w:rsid w:val="006141AB"/>
    <w:rsid w:val="0061496A"/>
    <w:rsid w:val="00617152"/>
    <w:rsid w:val="006204AD"/>
    <w:rsid w:val="0063025A"/>
    <w:rsid w:val="00641546"/>
    <w:rsid w:val="00645AC2"/>
    <w:rsid w:val="00646786"/>
    <w:rsid w:val="00650565"/>
    <w:rsid w:val="00661FED"/>
    <w:rsid w:val="0066733F"/>
    <w:rsid w:val="006715AF"/>
    <w:rsid w:val="00674583"/>
    <w:rsid w:val="00675FF9"/>
    <w:rsid w:val="00676E57"/>
    <w:rsid w:val="00682D29"/>
    <w:rsid w:val="006834BD"/>
    <w:rsid w:val="00686BAB"/>
    <w:rsid w:val="006908E1"/>
    <w:rsid w:val="00697DCF"/>
    <w:rsid w:val="006A34B0"/>
    <w:rsid w:val="006A6DF2"/>
    <w:rsid w:val="006B3690"/>
    <w:rsid w:val="006C1D99"/>
    <w:rsid w:val="006C3841"/>
    <w:rsid w:val="006C7B21"/>
    <w:rsid w:val="006D2E4B"/>
    <w:rsid w:val="006D3EF7"/>
    <w:rsid w:val="006D73F9"/>
    <w:rsid w:val="006E3112"/>
    <w:rsid w:val="006E41A3"/>
    <w:rsid w:val="006E66D7"/>
    <w:rsid w:val="006F2722"/>
    <w:rsid w:val="006F2B61"/>
    <w:rsid w:val="00711FE6"/>
    <w:rsid w:val="0071656C"/>
    <w:rsid w:val="007228A3"/>
    <w:rsid w:val="00727941"/>
    <w:rsid w:val="00727EC0"/>
    <w:rsid w:val="007304B0"/>
    <w:rsid w:val="00736B1D"/>
    <w:rsid w:val="0073734F"/>
    <w:rsid w:val="0073753D"/>
    <w:rsid w:val="00745BDD"/>
    <w:rsid w:val="007469FF"/>
    <w:rsid w:val="00747BF2"/>
    <w:rsid w:val="00750D39"/>
    <w:rsid w:val="00751930"/>
    <w:rsid w:val="00764D6B"/>
    <w:rsid w:val="00774630"/>
    <w:rsid w:val="007856A0"/>
    <w:rsid w:val="00785C67"/>
    <w:rsid w:val="007A1B8B"/>
    <w:rsid w:val="007A71E8"/>
    <w:rsid w:val="007B14C2"/>
    <w:rsid w:val="007B6D6A"/>
    <w:rsid w:val="007B6F11"/>
    <w:rsid w:val="007C2F41"/>
    <w:rsid w:val="007C77C5"/>
    <w:rsid w:val="007D0529"/>
    <w:rsid w:val="007E791F"/>
    <w:rsid w:val="007F3B52"/>
    <w:rsid w:val="00802FBD"/>
    <w:rsid w:val="0080434B"/>
    <w:rsid w:val="008124F0"/>
    <w:rsid w:val="00815EA4"/>
    <w:rsid w:val="008423EB"/>
    <w:rsid w:val="0084319E"/>
    <w:rsid w:val="00844D1A"/>
    <w:rsid w:val="008533AE"/>
    <w:rsid w:val="00865939"/>
    <w:rsid w:val="008733EC"/>
    <w:rsid w:val="008803BA"/>
    <w:rsid w:val="0088042A"/>
    <w:rsid w:val="00882D2B"/>
    <w:rsid w:val="0088583F"/>
    <w:rsid w:val="008876F4"/>
    <w:rsid w:val="0089081B"/>
    <w:rsid w:val="008922E4"/>
    <w:rsid w:val="00892C24"/>
    <w:rsid w:val="008948CB"/>
    <w:rsid w:val="008A467F"/>
    <w:rsid w:val="008A550B"/>
    <w:rsid w:val="008A7098"/>
    <w:rsid w:val="008B0667"/>
    <w:rsid w:val="008C08AE"/>
    <w:rsid w:val="008C5227"/>
    <w:rsid w:val="008D308A"/>
    <w:rsid w:val="008D5FBE"/>
    <w:rsid w:val="008E38D6"/>
    <w:rsid w:val="008E52A8"/>
    <w:rsid w:val="008F182B"/>
    <w:rsid w:val="008F260A"/>
    <w:rsid w:val="008F32DC"/>
    <w:rsid w:val="00901B63"/>
    <w:rsid w:val="00903730"/>
    <w:rsid w:val="00910088"/>
    <w:rsid w:val="0091112D"/>
    <w:rsid w:val="00923D3B"/>
    <w:rsid w:val="0092588C"/>
    <w:rsid w:val="0092758C"/>
    <w:rsid w:val="00931E7E"/>
    <w:rsid w:val="00937A25"/>
    <w:rsid w:val="00937A37"/>
    <w:rsid w:val="0094085C"/>
    <w:rsid w:val="009427AB"/>
    <w:rsid w:val="009445AD"/>
    <w:rsid w:val="00944734"/>
    <w:rsid w:val="00954D20"/>
    <w:rsid w:val="00954E3C"/>
    <w:rsid w:val="00957E38"/>
    <w:rsid w:val="00957F03"/>
    <w:rsid w:val="009604CA"/>
    <w:rsid w:val="009650BD"/>
    <w:rsid w:val="00965263"/>
    <w:rsid w:val="0097146B"/>
    <w:rsid w:val="009772F6"/>
    <w:rsid w:val="00987EC0"/>
    <w:rsid w:val="009A13B6"/>
    <w:rsid w:val="009A4D1E"/>
    <w:rsid w:val="009B06F1"/>
    <w:rsid w:val="009B3A17"/>
    <w:rsid w:val="009C2486"/>
    <w:rsid w:val="009C2573"/>
    <w:rsid w:val="009C2BE7"/>
    <w:rsid w:val="009D162B"/>
    <w:rsid w:val="009D73DA"/>
    <w:rsid w:val="009E3580"/>
    <w:rsid w:val="009E718B"/>
    <w:rsid w:val="009F37BA"/>
    <w:rsid w:val="009F42B6"/>
    <w:rsid w:val="009F5C28"/>
    <w:rsid w:val="00A012F3"/>
    <w:rsid w:val="00A06524"/>
    <w:rsid w:val="00A22348"/>
    <w:rsid w:val="00A237BD"/>
    <w:rsid w:val="00A323E8"/>
    <w:rsid w:val="00A4107E"/>
    <w:rsid w:val="00A47638"/>
    <w:rsid w:val="00A47D86"/>
    <w:rsid w:val="00A47D92"/>
    <w:rsid w:val="00A52B78"/>
    <w:rsid w:val="00A61A6C"/>
    <w:rsid w:val="00A67B3D"/>
    <w:rsid w:val="00A73BE3"/>
    <w:rsid w:val="00A77A98"/>
    <w:rsid w:val="00A85548"/>
    <w:rsid w:val="00A90B48"/>
    <w:rsid w:val="00A940AF"/>
    <w:rsid w:val="00A954B5"/>
    <w:rsid w:val="00A96EFA"/>
    <w:rsid w:val="00AC03E3"/>
    <w:rsid w:val="00AD5765"/>
    <w:rsid w:val="00AD7521"/>
    <w:rsid w:val="00AE031C"/>
    <w:rsid w:val="00AF003E"/>
    <w:rsid w:val="00AF02F5"/>
    <w:rsid w:val="00AF19C4"/>
    <w:rsid w:val="00AF35EB"/>
    <w:rsid w:val="00AF4992"/>
    <w:rsid w:val="00AF608D"/>
    <w:rsid w:val="00B0572D"/>
    <w:rsid w:val="00B07206"/>
    <w:rsid w:val="00B14B6D"/>
    <w:rsid w:val="00B1762A"/>
    <w:rsid w:val="00B17DB7"/>
    <w:rsid w:val="00B26CC0"/>
    <w:rsid w:val="00B42F25"/>
    <w:rsid w:val="00B501CC"/>
    <w:rsid w:val="00B5141E"/>
    <w:rsid w:val="00B52BD9"/>
    <w:rsid w:val="00B61D8A"/>
    <w:rsid w:val="00B6400B"/>
    <w:rsid w:val="00B715BC"/>
    <w:rsid w:val="00B803A1"/>
    <w:rsid w:val="00B86AC4"/>
    <w:rsid w:val="00B96C38"/>
    <w:rsid w:val="00B97526"/>
    <w:rsid w:val="00BA7EA2"/>
    <w:rsid w:val="00BB7218"/>
    <w:rsid w:val="00BC175F"/>
    <w:rsid w:val="00BC4C13"/>
    <w:rsid w:val="00BD2583"/>
    <w:rsid w:val="00BD6A90"/>
    <w:rsid w:val="00BD6E46"/>
    <w:rsid w:val="00BD734F"/>
    <w:rsid w:val="00BE74FA"/>
    <w:rsid w:val="00BF0513"/>
    <w:rsid w:val="00BF1CE8"/>
    <w:rsid w:val="00C04381"/>
    <w:rsid w:val="00C0728E"/>
    <w:rsid w:val="00C148A5"/>
    <w:rsid w:val="00C14DE1"/>
    <w:rsid w:val="00C1527C"/>
    <w:rsid w:val="00C20350"/>
    <w:rsid w:val="00C36A2F"/>
    <w:rsid w:val="00C42F6D"/>
    <w:rsid w:val="00C466CF"/>
    <w:rsid w:val="00C46B66"/>
    <w:rsid w:val="00C4740C"/>
    <w:rsid w:val="00C5399D"/>
    <w:rsid w:val="00C57C40"/>
    <w:rsid w:val="00C67107"/>
    <w:rsid w:val="00C673BB"/>
    <w:rsid w:val="00C7100E"/>
    <w:rsid w:val="00C71A41"/>
    <w:rsid w:val="00C74EEB"/>
    <w:rsid w:val="00C76DAE"/>
    <w:rsid w:val="00C97843"/>
    <w:rsid w:val="00CA1451"/>
    <w:rsid w:val="00CB360F"/>
    <w:rsid w:val="00CB5B19"/>
    <w:rsid w:val="00CB7DFA"/>
    <w:rsid w:val="00CC08A8"/>
    <w:rsid w:val="00CC2379"/>
    <w:rsid w:val="00CC487E"/>
    <w:rsid w:val="00CC5A63"/>
    <w:rsid w:val="00CC7A1D"/>
    <w:rsid w:val="00CC7D22"/>
    <w:rsid w:val="00CE59C8"/>
    <w:rsid w:val="00CE6203"/>
    <w:rsid w:val="00CE665F"/>
    <w:rsid w:val="00CF4BD5"/>
    <w:rsid w:val="00D01CCF"/>
    <w:rsid w:val="00D01D17"/>
    <w:rsid w:val="00D020A3"/>
    <w:rsid w:val="00D15A5F"/>
    <w:rsid w:val="00D20E19"/>
    <w:rsid w:val="00D22479"/>
    <w:rsid w:val="00D228EF"/>
    <w:rsid w:val="00D24266"/>
    <w:rsid w:val="00D30707"/>
    <w:rsid w:val="00D349E1"/>
    <w:rsid w:val="00D3766B"/>
    <w:rsid w:val="00D43EC5"/>
    <w:rsid w:val="00D459CB"/>
    <w:rsid w:val="00D5029A"/>
    <w:rsid w:val="00D50BF9"/>
    <w:rsid w:val="00D57226"/>
    <w:rsid w:val="00D67075"/>
    <w:rsid w:val="00D82457"/>
    <w:rsid w:val="00D83C1F"/>
    <w:rsid w:val="00D91462"/>
    <w:rsid w:val="00D9292A"/>
    <w:rsid w:val="00D935D6"/>
    <w:rsid w:val="00D94B53"/>
    <w:rsid w:val="00D9769B"/>
    <w:rsid w:val="00DA2033"/>
    <w:rsid w:val="00DB1EB8"/>
    <w:rsid w:val="00DB270D"/>
    <w:rsid w:val="00DB49D5"/>
    <w:rsid w:val="00DB512F"/>
    <w:rsid w:val="00DB5EEC"/>
    <w:rsid w:val="00DC0A62"/>
    <w:rsid w:val="00DD214C"/>
    <w:rsid w:val="00DD31E4"/>
    <w:rsid w:val="00DD5F20"/>
    <w:rsid w:val="00DE3959"/>
    <w:rsid w:val="00DE3C58"/>
    <w:rsid w:val="00DE471F"/>
    <w:rsid w:val="00DF75F7"/>
    <w:rsid w:val="00E043B9"/>
    <w:rsid w:val="00E10287"/>
    <w:rsid w:val="00E10B41"/>
    <w:rsid w:val="00E11E41"/>
    <w:rsid w:val="00E125D7"/>
    <w:rsid w:val="00E172C3"/>
    <w:rsid w:val="00E17A77"/>
    <w:rsid w:val="00E2065C"/>
    <w:rsid w:val="00E216DC"/>
    <w:rsid w:val="00E22D51"/>
    <w:rsid w:val="00E2303D"/>
    <w:rsid w:val="00E236B0"/>
    <w:rsid w:val="00E24D20"/>
    <w:rsid w:val="00E31840"/>
    <w:rsid w:val="00E321BC"/>
    <w:rsid w:val="00E324F6"/>
    <w:rsid w:val="00E338E3"/>
    <w:rsid w:val="00E34C4D"/>
    <w:rsid w:val="00E34F94"/>
    <w:rsid w:val="00E40387"/>
    <w:rsid w:val="00E41500"/>
    <w:rsid w:val="00E469D1"/>
    <w:rsid w:val="00E5254E"/>
    <w:rsid w:val="00E572EE"/>
    <w:rsid w:val="00E57737"/>
    <w:rsid w:val="00E57A28"/>
    <w:rsid w:val="00E60EB2"/>
    <w:rsid w:val="00E61595"/>
    <w:rsid w:val="00E64FAB"/>
    <w:rsid w:val="00E6671F"/>
    <w:rsid w:val="00E8142D"/>
    <w:rsid w:val="00E843ED"/>
    <w:rsid w:val="00E857AE"/>
    <w:rsid w:val="00E86243"/>
    <w:rsid w:val="00E91FC7"/>
    <w:rsid w:val="00E936ED"/>
    <w:rsid w:val="00E979BC"/>
    <w:rsid w:val="00EA467B"/>
    <w:rsid w:val="00EA4707"/>
    <w:rsid w:val="00EA5959"/>
    <w:rsid w:val="00EA76A7"/>
    <w:rsid w:val="00EB2846"/>
    <w:rsid w:val="00EB63BB"/>
    <w:rsid w:val="00EC279B"/>
    <w:rsid w:val="00EC2E5B"/>
    <w:rsid w:val="00ED2B1D"/>
    <w:rsid w:val="00ED2C9B"/>
    <w:rsid w:val="00ED3205"/>
    <w:rsid w:val="00EE76DA"/>
    <w:rsid w:val="00EF23F0"/>
    <w:rsid w:val="00EF2F1D"/>
    <w:rsid w:val="00EF356C"/>
    <w:rsid w:val="00EF739E"/>
    <w:rsid w:val="00F04D00"/>
    <w:rsid w:val="00F04F49"/>
    <w:rsid w:val="00F062C9"/>
    <w:rsid w:val="00F15F84"/>
    <w:rsid w:val="00F20EB7"/>
    <w:rsid w:val="00F23092"/>
    <w:rsid w:val="00F279C5"/>
    <w:rsid w:val="00F52AF1"/>
    <w:rsid w:val="00F57674"/>
    <w:rsid w:val="00F631D9"/>
    <w:rsid w:val="00F6634C"/>
    <w:rsid w:val="00F664E1"/>
    <w:rsid w:val="00F67DAD"/>
    <w:rsid w:val="00F76FA2"/>
    <w:rsid w:val="00F77AA3"/>
    <w:rsid w:val="00F81590"/>
    <w:rsid w:val="00F8205F"/>
    <w:rsid w:val="00F84CC5"/>
    <w:rsid w:val="00F84FA0"/>
    <w:rsid w:val="00F9073B"/>
    <w:rsid w:val="00F91594"/>
    <w:rsid w:val="00F91AA2"/>
    <w:rsid w:val="00F92D12"/>
    <w:rsid w:val="00F933FD"/>
    <w:rsid w:val="00F9389C"/>
    <w:rsid w:val="00F95C52"/>
    <w:rsid w:val="00FA21DC"/>
    <w:rsid w:val="00FA2E95"/>
    <w:rsid w:val="00FA2F95"/>
    <w:rsid w:val="00FB23B7"/>
    <w:rsid w:val="00FB3F1B"/>
    <w:rsid w:val="00FC12C5"/>
    <w:rsid w:val="00FC391F"/>
    <w:rsid w:val="00FC4433"/>
    <w:rsid w:val="00FC66F8"/>
    <w:rsid w:val="00FD190A"/>
    <w:rsid w:val="00FD280E"/>
    <w:rsid w:val="00FF07FA"/>
    <w:rsid w:val="00FF2191"/>
    <w:rsid w:val="00FF4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 w:type="character" w:styleId="nfase">
    <w:name w:val="Emphasis"/>
    <w:basedOn w:val="Fontepargpadro"/>
    <w:qFormat/>
    <w:rsid w:val="00013C63"/>
    <w:rPr>
      <w:i/>
      <w:iCs/>
    </w:rPr>
  </w:style>
  <w:style w:type="character" w:styleId="Forte">
    <w:name w:val="Strong"/>
    <w:basedOn w:val="Fontepargpadro"/>
    <w:qFormat/>
    <w:rsid w:val="00013C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 w:type="character" w:styleId="nfase">
    <w:name w:val="Emphasis"/>
    <w:basedOn w:val="Fontepargpadro"/>
    <w:qFormat/>
    <w:rsid w:val="00013C63"/>
    <w:rPr>
      <w:i/>
      <w:iCs/>
    </w:rPr>
  </w:style>
  <w:style w:type="character" w:styleId="Forte">
    <w:name w:val="Strong"/>
    <w:basedOn w:val="Fontepargpadro"/>
    <w:qFormat/>
    <w:rsid w:val="00013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hyperlink" Target="http://www.aliceweb.desenvolvimento.gov.br" TargetMode="Externa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chart" Target="charts/chart1.xml"/><Relationship Id="rId35" Type="http://schemas.openxmlformats.org/officeDocument/2006/relationships/image" Target="media/image16.wmf"/><Relationship Id="rId43" Type="http://schemas.openxmlformats.org/officeDocument/2006/relationships/oleObject" Target="embeddings/oleObject21.bin"/><Relationship Id="rId48" Type="http://schemas.openxmlformats.org/officeDocument/2006/relationships/oleObject" Target="embeddings/oleObject24.bin"/><Relationship Id="rId8" Type="http://schemas.openxmlformats.org/officeDocument/2006/relationships/image" Target="media/image3.wmf"/><Relationship Id="rId51" Type="http://schemas.openxmlformats.org/officeDocument/2006/relationships/chart" Target="charts/chart2.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image" Target="media/image20.wmf"/><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oleObject" Target="embeddings/oleObject25.bin"/></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Windows-7\Desktop\Projeto%20Agroneg&#243;cio\Banco_dados_fator_agregad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indows-7\Desktop\Projeto%20Agroneg&#243;cio\Graficos%20de%20choque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81762362589484"/>
          <c:y val="9.9537644001396378E-2"/>
          <c:w val="0.70122192516846293"/>
          <c:h val="0.74470373744144691"/>
        </c:manualLayout>
      </c:layout>
      <c:lineChart>
        <c:grouping val="standard"/>
        <c:varyColors val="0"/>
        <c:ser>
          <c:idx val="0"/>
          <c:order val="0"/>
          <c:tx>
            <c:strRef>
              <c:f>Plan3!$B$1</c:f>
              <c:strCache>
                <c:ptCount val="1"/>
                <c:pt idx="0">
                  <c:v>B</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Plan3!$B$2:$B$169</c:f>
              <c:numCache>
                <c:formatCode>General</c:formatCode>
                <c:ptCount val="168"/>
                <c:pt idx="0">
                  <c:v>294.17405400000001</c:v>
                </c:pt>
                <c:pt idx="1">
                  <c:v>111.00693699999999</c:v>
                </c:pt>
                <c:pt idx="2">
                  <c:v>162.62237500000001</c:v>
                </c:pt>
                <c:pt idx="3">
                  <c:v>572.41810699999996</c:v>
                </c:pt>
                <c:pt idx="4">
                  <c:v>729.20274099999995</c:v>
                </c:pt>
                <c:pt idx="5">
                  <c:v>553.61558600000001</c:v>
                </c:pt>
                <c:pt idx="6">
                  <c:v>661.00513000000001</c:v>
                </c:pt>
                <c:pt idx="7">
                  <c:v>596.75210800000002</c:v>
                </c:pt>
                <c:pt idx="8">
                  <c:v>326.09387199999998</c:v>
                </c:pt>
                <c:pt idx="9">
                  <c:v>441.14408800000001</c:v>
                </c:pt>
                <c:pt idx="10">
                  <c:v>468.354018</c:v>
                </c:pt>
                <c:pt idx="11">
                  <c:v>251.658368</c:v>
                </c:pt>
                <c:pt idx="12">
                  <c:v>375.29285700000003</c:v>
                </c:pt>
                <c:pt idx="13">
                  <c:v>377.941059</c:v>
                </c:pt>
                <c:pt idx="14">
                  <c:v>476.43205899999998</c:v>
                </c:pt>
                <c:pt idx="15">
                  <c:v>866.15409199999999</c:v>
                </c:pt>
                <c:pt idx="16">
                  <c:v>1038.039297</c:v>
                </c:pt>
                <c:pt idx="17">
                  <c:v>871.64569600000004</c:v>
                </c:pt>
                <c:pt idx="18">
                  <c:v>942.75309300000004</c:v>
                </c:pt>
                <c:pt idx="19">
                  <c:v>869.10509300000001</c:v>
                </c:pt>
                <c:pt idx="20">
                  <c:v>826.005043</c:v>
                </c:pt>
                <c:pt idx="21">
                  <c:v>651.43421499999999</c:v>
                </c:pt>
                <c:pt idx="22">
                  <c:v>529.51789199999996</c:v>
                </c:pt>
                <c:pt idx="23">
                  <c:v>537.41530999999998</c:v>
                </c:pt>
                <c:pt idx="24">
                  <c:v>394.13171299999999</c:v>
                </c:pt>
                <c:pt idx="25">
                  <c:v>286.30790000000002</c:v>
                </c:pt>
                <c:pt idx="26">
                  <c:v>533.55025899999998</c:v>
                </c:pt>
                <c:pt idx="27">
                  <c:v>650.23777099999995</c:v>
                </c:pt>
                <c:pt idx="28">
                  <c:v>542.94441900000004</c:v>
                </c:pt>
                <c:pt idx="29">
                  <c:v>541.45728499999996</c:v>
                </c:pt>
                <c:pt idx="30">
                  <c:v>1391.397984</c:v>
                </c:pt>
                <c:pt idx="31">
                  <c:v>1172.212847</c:v>
                </c:pt>
                <c:pt idx="32">
                  <c:v>1659.319301</c:v>
                </c:pt>
                <c:pt idx="33">
                  <c:v>1238.6868890000001</c:v>
                </c:pt>
                <c:pt idx="34">
                  <c:v>741.60167200000001</c:v>
                </c:pt>
                <c:pt idx="35">
                  <c:v>606.634502</c:v>
                </c:pt>
                <c:pt idx="36">
                  <c:v>589.82422999999994</c:v>
                </c:pt>
                <c:pt idx="37">
                  <c:v>550.15791999999999</c:v>
                </c:pt>
                <c:pt idx="38">
                  <c:v>774.51699699999995</c:v>
                </c:pt>
                <c:pt idx="39">
                  <c:v>990.48793000000001</c:v>
                </c:pt>
                <c:pt idx="40">
                  <c:v>1444.277178</c:v>
                </c:pt>
                <c:pt idx="41">
                  <c:v>1193.452818</c:v>
                </c:pt>
                <c:pt idx="42">
                  <c:v>1058.2455259999999</c:v>
                </c:pt>
                <c:pt idx="43">
                  <c:v>1191.9559529999999</c:v>
                </c:pt>
                <c:pt idx="44">
                  <c:v>1418.3714010000001</c:v>
                </c:pt>
                <c:pt idx="45">
                  <c:v>1494.5661030000001</c:v>
                </c:pt>
                <c:pt idx="46">
                  <c:v>846.65679999999998</c:v>
                </c:pt>
                <c:pt idx="47">
                  <c:v>1027.0607299999999</c:v>
                </c:pt>
                <c:pt idx="48">
                  <c:v>923.00449000000003</c:v>
                </c:pt>
                <c:pt idx="49">
                  <c:v>922.10115099999996</c:v>
                </c:pt>
                <c:pt idx="50">
                  <c:v>1504.030872</c:v>
                </c:pt>
                <c:pt idx="51">
                  <c:v>893.67969900000003</c:v>
                </c:pt>
                <c:pt idx="52">
                  <c:v>1493.0844629999999</c:v>
                </c:pt>
                <c:pt idx="53">
                  <c:v>2178.584742</c:v>
                </c:pt>
                <c:pt idx="54">
                  <c:v>1649.1654329999999</c:v>
                </c:pt>
                <c:pt idx="55">
                  <c:v>1896.812142</c:v>
                </c:pt>
                <c:pt idx="56">
                  <c:v>1607.754844</c:v>
                </c:pt>
                <c:pt idx="57">
                  <c:v>1186.5928739999999</c:v>
                </c:pt>
                <c:pt idx="58">
                  <c:v>1024.283187</c:v>
                </c:pt>
                <c:pt idx="59">
                  <c:v>950.17683399999999</c:v>
                </c:pt>
                <c:pt idx="60">
                  <c:v>832.53695200000004</c:v>
                </c:pt>
                <c:pt idx="61">
                  <c:v>789.60679200000004</c:v>
                </c:pt>
                <c:pt idx="62">
                  <c:v>1169.0706540000001</c:v>
                </c:pt>
                <c:pt idx="63">
                  <c:v>2010.4047370000001</c:v>
                </c:pt>
                <c:pt idx="64">
                  <c:v>1655.9643900000001</c:v>
                </c:pt>
                <c:pt idx="65">
                  <c:v>2146.534521</c:v>
                </c:pt>
                <c:pt idx="66">
                  <c:v>2762.6946710000002</c:v>
                </c:pt>
                <c:pt idx="67">
                  <c:v>2384.5730830000002</c:v>
                </c:pt>
                <c:pt idx="68">
                  <c:v>2216.0103060000001</c:v>
                </c:pt>
                <c:pt idx="69">
                  <c:v>1727.176921</c:v>
                </c:pt>
                <c:pt idx="70">
                  <c:v>1817.3957579999999</c:v>
                </c:pt>
                <c:pt idx="71">
                  <c:v>1544.773498</c:v>
                </c:pt>
                <c:pt idx="72">
                  <c:v>1640.6307870000001</c:v>
                </c:pt>
                <c:pt idx="73">
                  <c:v>846.12248799999998</c:v>
                </c:pt>
                <c:pt idx="74">
                  <c:v>1619.4991520000001</c:v>
                </c:pt>
                <c:pt idx="75">
                  <c:v>1529.8562179999999</c:v>
                </c:pt>
                <c:pt idx="76">
                  <c:v>1539.8420100000001</c:v>
                </c:pt>
                <c:pt idx="77">
                  <c:v>1921.79719</c:v>
                </c:pt>
                <c:pt idx="78">
                  <c:v>3149.3463029999998</c:v>
                </c:pt>
                <c:pt idx="79">
                  <c:v>2327.0806600000001</c:v>
                </c:pt>
                <c:pt idx="80">
                  <c:v>2651.6319109999999</c:v>
                </c:pt>
                <c:pt idx="81">
                  <c:v>2163.4694330000002</c:v>
                </c:pt>
                <c:pt idx="82">
                  <c:v>1584.850805</c:v>
                </c:pt>
                <c:pt idx="83">
                  <c:v>2150.5119559999998</c:v>
                </c:pt>
                <c:pt idx="84">
                  <c:v>1460.3873880000001</c:v>
                </c:pt>
                <c:pt idx="85">
                  <c:v>1582.2716049999999</c:v>
                </c:pt>
                <c:pt idx="86">
                  <c:v>1805.182245</c:v>
                </c:pt>
                <c:pt idx="87">
                  <c:v>2796.3465879999999</c:v>
                </c:pt>
                <c:pt idx="88">
                  <c:v>2716.785171</c:v>
                </c:pt>
                <c:pt idx="89">
                  <c:v>2555.7654080000002</c:v>
                </c:pt>
                <c:pt idx="90">
                  <c:v>2686.5317650000002</c:v>
                </c:pt>
                <c:pt idx="91">
                  <c:v>3322.3414280000002</c:v>
                </c:pt>
                <c:pt idx="92">
                  <c:v>2671.7832090000002</c:v>
                </c:pt>
                <c:pt idx="93">
                  <c:v>3321.982994</c:v>
                </c:pt>
                <c:pt idx="94">
                  <c:v>2112.9107880000001</c:v>
                </c:pt>
                <c:pt idx="95">
                  <c:v>2781.139338</c:v>
                </c:pt>
                <c:pt idx="96">
                  <c:v>1886.5978660000001</c:v>
                </c:pt>
                <c:pt idx="97">
                  <c:v>1387.9869269999999</c:v>
                </c:pt>
                <c:pt idx="98">
                  <c:v>1603.889608</c:v>
                </c:pt>
                <c:pt idx="99">
                  <c:v>2443.2360979999999</c:v>
                </c:pt>
                <c:pt idx="100">
                  <c:v>5440.7513390000004</c:v>
                </c:pt>
                <c:pt idx="101">
                  <c:v>4194.4321520000003</c:v>
                </c:pt>
                <c:pt idx="102">
                  <c:v>4865.4978860000001</c:v>
                </c:pt>
                <c:pt idx="103">
                  <c:v>4659.7798570000004</c:v>
                </c:pt>
                <c:pt idx="104">
                  <c:v>4813.6218070000004</c:v>
                </c:pt>
                <c:pt idx="105">
                  <c:v>4239.9908219999998</c:v>
                </c:pt>
                <c:pt idx="106">
                  <c:v>3398.9593180000002</c:v>
                </c:pt>
                <c:pt idx="107">
                  <c:v>2461.7887660000001</c:v>
                </c:pt>
                <c:pt idx="108">
                  <c:v>1935.8086579999999</c:v>
                </c:pt>
                <c:pt idx="109">
                  <c:v>2379.2652159999998</c:v>
                </c:pt>
                <c:pt idx="110">
                  <c:v>3080.99163</c:v>
                </c:pt>
                <c:pt idx="111">
                  <c:v>4461.2804409999999</c:v>
                </c:pt>
                <c:pt idx="112">
                  <c:v>3837.4953620000001</c:v>
                </c:pt>
                <c:pt idx="113">
                  <c:v>5229.4276129999998</c:v>
                </c:pt>
                <c:pt idx="114">
                  <c:v>4729.2023920000001</c:v>
                </c:pt>
                <c:pt idx="115">
                  <c:v>4734.319211</c:v>
                </c:pt>
                <c:pt idx="116">
                  <c:v>3491.7167140000001</c:v>
                </c:pt>
                <c:pt idx="117">
                  <c:v>3724.264576</c:v>
                </c:pt>
                <c:pt idx="118">
                  <c:v>2776.8614189999998</c:v>
                </c:pt>
                <c:pt idx="119">
                  <c:v>2788.2727770000001</c:v>
                </c:pt>
                <c:pt idx="120">
                  <c:v>2541.2495699999999</c:v>
                </c:pt>
                <c:pt idx="121">
                  <c:v>2890.3160229999999</c:v>
                </c:pt>
                <c:pt idx="122">
                  <c:v>4630.0976199999996</c:v>
                </c:pt>
                <c:pt idx="123">
                  <c:v>4959.4659830000001</c:v>
                </c:pt>
                <c:pt idx="124">
                  <c:v>6673.7200990000001</c:v>
                </c:pt>
                <c:pt idx="125">
                  <c:v>5435.8153410000004</c:v>
                </c:pt>
                <c:pt idx="126">
                  <c:v>5496.1667989999996</c:v>
                </c:pt>
                <c:pt idx="127">
                  <c:v>7436.5181769999999</c:v>
                </c:pt>
                <c:pt idx="128">
                  <c:v>6726.0494120000003</c:v>
                </c:pt>
                <c:pt idx="129">
                  <c:v>6314.8702759999996</c:v>
                </c:pt>
                <c:pt idx="130">
                  <c:v>5310.7150959999999</c:v>
                </c:pt>
                <c:pt idx="131">
                  <c:v>7704.9645060000003</c:v>
                </c:pt>
                <c:pt idx="132">
                  <c:v>4616.3213390000001</c:v>
                </c:pt>
                <c:pt idx="133">
                  <c:v>4892.6964090000001</c:v>
                </c:pt>
                <c:pt idx="134">
                  <c:v>5974.7127049999999</c:v>
                </c:pt>
                <c:pt idx="135">
                  <c:v>7332.5003159999997</c:v>
                </c:pt>
                <c:pt idx="136">
                  <c:v>8940.3586039999991</c:v>
                </c:pt>
                <c:pt idx="137">
                  <c:v>8161.3460699999996</c:v>
                </c:pt>
                <c:pt idx="138">
                  <c:v>8330.9244309999995</c:v>
                </c:pt>
                <c:pt idx="139">
                  <c:v>10040.424868</c:v>
                </c:pt>
                <c:pt idx="140">
                  <c:v>8730.3272379999999</c:v>
                </c:pt>
                <c:pt idx="141">
                  <c:v>8188.0685149999999</c:v>
                </c:pt>
                <c:pt idx="142">
                  <c:v>7074.3606499999996</c:v>
                </c:pt>
                <c:pt idx="143">
                  <c:v>8069.3010789999998</c:v>
                </c:pt>
                <c:pt idx="144">
                  <c:v>4474.0909970000002</c:v>
                </c:pt>
                <c:pt idx="145">
                  <c:v>5706.7288070000004</c:v>
                </c:pt>
                <c:pt idx="146">
                  <c:v>7642.2745249999998</c:v>
                </c:pt>
                <c:pt idx="147">
                  <c:v>7214.4045509999996</c:v>
                </c:pt>
                <c:pt idx="148">
                  <c:v>9229.0756249999995</c:v>
                </c:pt>
                <c:pt idx="149">
                  <c:v>6584.708114</c:v>
                </c:pt>
                <c:pt idx="150">
                  <c:v>7271.9920410000004</c:v>
                </c:pt>
                <c:pt idx="151">
                  <c:v>8897.8672110000007</c:v>
                </c:pt>
                <c:pt idx="152">
                  <c:v>7309.9540420000003</c:v>
                </c:pt>
                <c:pt idx="153">
                  <c:v>7365.9426979999998</c:v>
                </c:pt>
                <c:pt idx="154">
                  <c:v>5834.7698769999997</c:v>
                </c:pt>
                <c:pt idx="155">
                  <c:v>6636.3090869999996</c:v>
                </c:pt>
                <c:pt idx="156">
                  <c:v>3933.9859459999998</c:v>
                </c:pt>
                <c:pt idx="157">
                  <c:v>4671.1298299999999</c:v>
                </c:pt>
                <c:pt idx="158">
                  <c:v>6034.9807689999998</c:v>
                </c:pt>
                <c:pt idx="159">
                  <c:v>7460.3917799999999</c:v>
                </c:pt>
                <c:pt idx="160">
                  <c:v>8629.7988960000002</c:v>
                </c:pt>
                <c:pt idx="161">
                  <c:v>7598.7360339999996</c:v>
                </c:pt>
                <c:pt idx="162">
                  <c:v>5466.9586820000004</c:v>
                </c:pt>
                <c:pt idx="163">
                  <c:v>8563.5188010000002</c:v>
                </c:pt>
                <c:pt idx="164">
                  <c:v>8332.4582399999999</c:v>
                </c:pt>
                <c:pt idx="165">
                  <c:v>6134.3845520000004</c:v>
                </c:pt>
                <c:pt idx="166">
                  <c:v>6845.0213590000003</c:v>
                </c:pt>
                <c:pt idx="167">
                  <c:v>6030.2135340000004</c:v>
                </c:pt>
              </c:numCache>
            </c:numRef>
          </c:val>
          <c:smooth val="0"/>
        </c:ser>
        <c:ser>
          <c:idx val="1"/>
          <c:order val="1"/>
          <c:tx>
            <c:strRef>
              <c:f>Plan3!$C$1</c:f>
              <c:strCache>
                <c:ptCount val="1"/>
                <c:pt idx="0">
                  <c:v>S</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Plan3!$C$2:$C$169</c:f>
              <c:numCache>
                <c:formatCode>General</c:formatCode>
                <c:ptCount val="168"/>
                <c:pt idx="0">
                  <c:v>521.47326099999998</c:v>
                </c:pt>
                <c:pt idx="1">
                  <c:v>582.29630599999996</c:v>
                </c:pt>
                <c:pt idx="2">
                  <c:v>513.43008799999996</c:v>
                </c:pt>
                <c:pt idx="3">
                  <c:v>472.433874</c:v>
                </c:pt>
                <c:pt idx="4">
                  <c:v>533.38658999999996</c:v>
                </c:pt>
                <c:pt idx="5">
                  <c:v>498.67980899999998</c:v>
                </c:pt>
                <c:pt idx="6">
                  <c:v>555.59760400000005</c:v>
                </c:pt>
                <c:pt idx="7">
                  <c:v>588.87813100000005</c:v>
                </c:pt>
                <c:pt idx="8">
                  <c:v>531.454384</c:v>
                </c:pt>
                <c:pt idx="9">
                  <c:v>484.98721899999998</c:v>
                </c:pt>
                <c:pt idx="10">
                  <c:v>533.02040099999999</c:v>
                </c:pt>
                <c:pt idx="11">
                  <c:v>583.02683000000002</c:v>
                </c:pt>
                <c:pt idx="12">
                  <c:v>701.45467499999995</c:v>
                </c:pt>
                <c:pt idx="13">
                  <c:v>477.89943599999998</c:v>
                </c:pt>
                <c:pt idx="14">
                  <c:v>543.98921800000005</c:v>
                </c:pt>
                <c:pt idx="15">
                  <c:v>423.57564200000002</c:v>
                </c:pt>
                <c:pt idx="16">
                  <c:v>492.78637400000002</c:v>
                </c:pt>
                <c:pt idx="17">
                  <c:v>402.82628899999997</c:v>
                </c:pt>
                <c:pt idx="18">
                  <c:v>475.64266700000002</c:v>
                </c:pt>
                <c:pt idx="19">
                  <c:v>634.91979900000001</c:v>
                </c:pt>
                <c:pt idx="20">
                  <c:v>472.969314</c:v>
                </c:pt>
                <c:pt idx="21">
                  <c:v>577.36962400000004</c:v>
                </c:pt>
                <c:pt idx="22">
                  <c:v>558.75612999999998</c:v>
                </c:pt>
                <c:pt idx="23">
                  <c:v>585.062546</c:v>
                </c:pt>
                <c:pt idx="24">
                  <c:v>521.468389</c:v>
                </c:pt>
                <c:pt idx="25">
                  <c:v>461.08939900000001</c:v>
                </c:pt>
                <c:pt idx="26">
                  <c:v>462.28427099999999</c:v>
                </c:pt>
                <c:pt idx="27">
                  <c:v>453.99356899999998</c:v>
                </c:pt>
                <c:pt idx="28">
                  <c:v>410.105863</c:v>
                </c:pt>
                <c:pt idx="29">
                  <c:v>373.84175599999998</c:v>
                </c:pt>
                <c:pt idx="30">
                  <c:v>732.14717099999996</c:v>
                </c:pt>
                <c:pt idx="31">
                  <c:v>745.00003000000004</c:v>
                </c:pt>
                <c:pt idx="32">
                  <c:v>844.19304199999999</c:v>
                </c:pt>
                <c:pt idx="33">
                  <c:v>882.51982099999998</c:v>
                </c:pt>
                <c:pt idx="34">
                  <c:v>722.26423699999998</c:v>
                </c:pt>
                <c:pt idx="35">
                  <c:v>672.75664800000004</c:v>
                </c:pt>
                <c:pt idx="36">
                  <c:v>825.71439899999996</c:v>
                </c:pt>
                <c:pt idx="37">
                  <c:v>651.67100900000003</c:v>
                </c:pt>
                <c:pt idx="38">
                  <c:v>581.06762600000002</c:v>
                </c:pt>
                <c:pt idx="39">
                  <c:v>556.38347599999997</c:v>
                </c:pt>
                <c:pt idx="40">
                  <c:v>756.01367400000004</c:v>
                </c:pt>
                <c:pt idx="41">
                  <c:v>739.75656700000002</c:v>
                </c:pt>
                <c:pt idx="42">
                  <c:v>805.17915200000004</c:v>
                </c:pt>
                <c:pt idx="43">
                  <c:v>875.254411</c:v>
                </c:pt>
                <c:pt idx="44">
                  <c:v>826.96862299999998</c:v>
                </c:pt>
                <c:pt idx="45">
                  <c:v>877.131213</c:v>
                </c:pt>
                <c:pt idx="46">
                  <c:v>632.679395</c:v>
                </c:pt>
                <c:pt idx="47">
                  <c:v>888.48666600000001</c:v>
                </c:pt>
                <c:pt idx="48">
                  <c:v>786.650845</c:v>
                </c:pt>
                <c:pt idx="49">
                  <c:v>713.46315100000004</c:v>
                </c:pt>
                <c:pt idx="50">
                  <c:v>822.74938099999997</c:v>
                </c:pt>
                <c:pt idx="51">
                  <c:v>637.27563899999996</c:v>
                </c:pt>
                <c:pt idx="52">
                  <c:v>821.14691700000003</c:v>
                </c:pt>
                <c:pt idx="53">
                  <c:v>937.80643999999995</c:v>
                </c:pt>
                <c:pt idx="54">
                  <c:v>1097.31708</c:v>
                </c:pt>
                <c:pt idx="55">
                  <c:v>958.33620599999995</c:v>
                </c:pt>
                <c:pt idx="56">
                  <c:v>973.94300899999996</c:v>
                </c:pt>
                <c:pt idx="57">
                  <c:v>851.86549200000002</c:v>
                </c:pt>
                <c:pt idx="58">
                  <c:v>1003.811722</c:v>
                </c:pt>
                <c:pt idx="59">
                  <c:v>1009.892305</c:v>
                </c:pt>
                <c:pt idx="60">
                  <c:v>936.86025099999995</c:v>
                </c:pt>
                <c:pt idx="61">
                  <c:v>1023.504899</c:v>
                </c:pt>
                <c:pt idx="62">
                  <c:v>1170.798186</c:v>
                </c:pt>
                <c:pt idx="63">
                  <c:v>1013.988126</c:v>
                </c:pt>
                <c:pt idx="64">
                  <c:v>1029.302946</c:v>
                </c:pt>
                <c:pt idx="65">
                  <c:v>1149.755789</c:v>
                </c:pt>
                <c:pt idx="66">
                  <c:v>1119.2589230000001</c:v>
                </c:pt>
                <c:pt idx="67">
                  <c:v>904.57005900000001</c:v>
                </c:pt>
                <c:pt idx="68">
                  <c:v>983.19415300000003</c:v>
                </c:pt>
                <c:pt idx="69">
                  <c:v>1009.96433</c:v>
                </c:pt>
                <c:pt idx="70">
                  <c:v>1206.3176920000001</c:v>
                </c:pt>
                <c:pt idx="71">
                  <c:v>1245.7166589999999</c:v>
                </c:pt>
                <c:pt idx="72">
                  <c:v>1001.412851</c:v>
                </c:pt>
                <c:pt idx="73">
                  <c:v>1029.4755950000001</c:v>
                </c:pt>
                <c:pt idx="74">
                  <c:v>1214.358583</c:v>
                </c:pt>
                <c:pt idx="75">
                  <c:v>999.28363300000001</c:v>
                </c:pt>
                <c:pt idx="76">
                  <c:v>987.30572500000005</c:v>
                </c:pt>
                <c:pt idx="77">
                  <c:v>1382.358714</c:v>
                </c:pt>
                <c:pt idx="78">
                  <c:v>1421.828683</c:v>
                </c:pt>
                <c:pt idx="79">
                  <c:v>1440.4440850000001</c:v>
                </c:pt>
                <c:pt idx="80">
                  <c:v>1315.4689080000001</c:v>
                </c:pt>
                <c:pt idx="81">
                  <c:v>1428.2127029999999</c:v>
                </c:pt>
                <c:pt idx="82">
                  <c:v>1431.278548</c:v>
                </c:pt>
                <c:pt idx="83">
                  <c:v>1565.9040460000001</c:v>
                </c:pt>
                <c:pt idx="84">
                  <c:v>1379.6347029999999</c:v>
                </c:pt>
                <c:pt idx="85">
                  <c:v>1182.559546</c:v>
                </c:pt>
                <c:pt idx="86">
                  <c:v>1193.5114149999999</c:v>
                </c:pt>
                <c:pt idx="87">
                  <c:v>1198.962158</c:v>
                </c:pt>
                <c:pt idx="88">
                  <c:v>1416.5962910000001</c:v>
                </c:pt>
                <c:pt idx="89">
                  <c:v>1322.68308</c:v>
                </c:pt>
                <c:pt idx="90">
                  <c:v>1420.719153</c:v>
                </c:pt>
                <c:pt idx="91">
                  <c:v>1446.0822760000001</c:v>
                </c:pt>
                <c:pt idx="92">
                  <c:v>1330.602672</c:v>
                </c:pt>
                <c:pt idx="93">
                  <c:v>1526.9539669999999</c:v>
                </c:pt>
                <c:pt idx="94">
                  <c:v>1431.3217279999999</c:v>
                </c:pt>
                <c:pt idx="95">
                  <c:v>1288.222716</c:v>
                </c:pt>
                <c:pt idx="96">
                  <c:v>1480.1621970000001</c:v>
                </c:pt>
                <c:pt idx="97">
                  <c:v>1376.95957</c:v>
                </c:pt>
                <c:pt idx="98">
                  <c:v>1179.2336110000001</c:v>
                </c:pt>
                <c:pt idx="99">
                  <c:v>1210.58961</c:v>
                </c:pt>
                <c:pt idx="100">
                  <c:v>1678.163667</c:v>
                </c:pt>
                <c:pt idx="101">
                  <c:v>1406.4938070000001</c:v>
                </c:pt>
                <c:pt idx="102">
                  <c:v>2023.7206430000001</c:v>
                </c:pt>
                <c:pt idx="103">
                  <c:v>1843.525222</c:v>
                </c:pt>
                <c:pt idx="104">
                  <c:v>1692.229202</c:v>
                </c:pt>
                <c:pt idx="105">
                  <c:v>1873.1886649999999</c:v>
                </c:pt>
                <c:pt idx="106">
                  <c:v>1356.012125</c:v>
                </c:pt>
                <c:pt idx="107">
                  <c:v>1092.8152950000001</c:v>
                </c:pt>
                <c:pt idx="108">
                  <c:v>1356.4669510000001</c:v>
                </c:pt>
                <c:pt idx="109">
                  <c:v>1098.3641009999999</c:v>
                </c:pt>
                <c:pt idx="110">
                  <c:v>1100.482035</c:v>
                </c:pt>
                <c:pt idx="111">
                  <c:v>1170.2187180000001</c:v>
                </c:pt>
                <c:pt idx="112">
                  <c:v>1095.10455</c:v>
                </c:pt>
                <c:pt idx="113">
                  <c:v>1208.589659</c:v>
                </c:pt>
                <c:pt idx="114">
                  <c:v>1194.386497</c:v>
                </c:pt>
                <c:pt idx="115">
                  <c:v>1275.234966</c:v>
                </c:pt>
                <c:pt idx="116">
                  <c:v>1221.489693</c:v>
                </c:pt>
                <c:pt idx="117">
                  <c:v>1595.21126</c:v>
                </c:pt>
                <c:pt idx="118">
                  <c:v>1600.150881</c:v>
                </c:pt>
                <c:pt idx="119">
                  <c:v>1480.580109</c:v>
                </c:pt>
                <c:pt idx="120">
                  <c:v>1258.35708</c:v>
                </c:pt>
                <c:pt idx="121">
                  <c:v>1301.476592</c:v>
                </c:pt>
                <c:pt idx="122">
                  <c:v>1514.613282</c:v>
                </c:pt>
                <c:pt idx="123">
                  <c:v>1364.127919</c:v>
                </c:pt>
                <c:pt idx="124">
                  <c:v>1764.966214</c:v>
                </c:pt>
                <c:pt idx="125">
                  <c:v>2039.955412</c:v>
                </c:pt>
                <c:pt idx="126">
                  <c:v>1913.078229</c:v>
                </c:pt>
                <c:pt idx="127">
                  <c:v>1932.6860320000001</c:v>
                </c:pt>
                <c:pt idx="128">
                  <c:v>1805.791093</c:v>
                </c:pt>
                <c:pt idx="129">
                  <c:v>1978.4846090000001</c:v>
                </c:pt>
                <c:pt idx="130">
                  <c:v>2223.0546020000002</c:v>
                </c:pt>
                <c:pt idx="131">
                  <c:v>2007.428795</c:v>
                </c:pt>
                <c:pt idx="132">
                  <c:v>1742.693023</c:v>
                </c:pt>
                <c:pt idx="133">
                  <c:v>1628.514066</c:v>
                </c:pt>
                <c:pt idx="134">
                  <c:v>2030.842447</c:v>
                </c:pt>
                <c:pt idx="135">
                  <c:v>1770.345965</c:v>
                </c:pt>
                <c:pt idx="136">
                  <c:v>2108.6155189999999</c:v>
                </c:pt>
                <c:pt idx="137">
                  <c:v>2488.3740579999999</c:v>
                </c:pt>
                <c:pt idx="138">
                  <c:v>2406.225434</c:v>
                </c:pt>
                <c:pt idx="139">
                  <c:v>2977.8857939999998</c:v>
                </c:pt>
                <c:pt idx="140">
                  <c:v>2606.1562899999999</c:v>
                </c:pt>
                <c:pt idx="141">
                  <c:v>2250.1239529999998</c:v>
                </c:pt>
                <c:pt idx="142">
                  <c:v>2552.3921329999998</c:v>
                </c:pt>
                <c:pt idx="143">
                  <c:v>2083.1420790000002</c:v>
                </c:pt>
                <c:pt idx="144">
                  <c:v>1867.310569</c:v>
                </c:pt>
                <c:pt idx="145">
                  <c:v>2185.7632100000001</c:v>
                </c:pt>
                <c:pt idx="146">
                  <c:v>1657.7620730000001</c:v>
                </c:pt>
                <c:pt idx="147">
                  <c:v>1503.901237</c:v>
                </c:pt>
                <c:pt idx="148">
                  <c:v>2204.5399179999999</c:v>
                </c:pt>
                <c:pt idx="149">
                  <c:v>1683.2279579999999</c:v>
                </c:pt>
                <c:pt idx="150">
                  <c:v>2293.64075</c:v>
                </c:pt>
                <c:pt idx="151">
                  <c:v>2084.092232</c:v>
                </c:pt>
                <c:pt idx="152">
                  <c:v>1908.8338699999999</c:v>
                </c:pt>
                <c:pt idx="153">
                  <c:v>2583.4811880000002</c:v>
                </c:pt>
                <c:pt idx="154">
                  <c:v>2102.4316690000001</c:v>
                </c:pt>
                <c:pt idx="155">
                  <c:v>1941.079878</c:v>
                </c:pt>
                <c:pt idx="156">
                  <c:v>2098.9416620000002</c:v>
                </c:pt>
                <c:pt idx="157">
                  <c:v>1638.983547</c:v>
                </c:pt>
                <c:pt idx="158">
                  <c:v>1888.971018</c:v>
                </c:pt>
                <c:pt idx="159">
                  <c:v>1687.4654230000001</c:v>
                </c:pt>
                <c:pt idx="160">
                  <c:v>1753.5567530000001</c:v>
                </c:pt>
                <c:pt idx="161">
                  <c:v>1613.5577370000001</c:v>
                </c:pt>
                <c:pt idx="162">
                  <c:v>1755.292263</c:v>
                </c:pt>
                <c:pt idx="163">
                  <c:v>1892.4987289999999</c:v>
                </c:pt>
                <c:pt idx="164">
                  <c:v>2035.206369</c:v>
                </c:pt>
                <c:pt idx="165">
                  <c:v>2035.6350480000001</c:v>
                </c:pt>
                <c:pt idx="166">
                  <c:v>1856.151955</c:v>
                </c:pt>
                <c:pt idx="167">
                  <c:v>2081.3951390000002</c:v>
                </c:pt>
              </c:numCache>
            </c:numRef>
          </c:val>
          <c:smooth val="0"/>
        </c:ser>
        <c:ser>
          <c:idx val="2"/>
          <c:order val="2"/>
          <c:tx>
            <c:strRef>
              <c:f>Plan3!$D$1</c:f>
              <c:strCache>
                <c:ptCount val="1"/>
                <c:pt idx="0">
                  <c:v>M</c:v>
                </c:pt>
              </c:strCache>
            </c:strRef>
          </c:tx>
          <c:spPr>
            <a:ln>
              <a:prstDash val="solid"/>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Plan3!$D$2:$D$169</c:f>
              <c:numCache>
                <c:formatCode>General</c:formatCode>
                <c:ptCount val="168"/>
                <c:pt idx="0">
                  <c:v>-994.288411</c:v>
                </c:pt>
                <c:pt idx="1">
                  <c:v>-711.614329</c:v>
                </c:pt>
                <c:pt idx="2">
                  <c:v>-720.74995899999999</c:v>
                </c:pt>
                <c:pt idx="3">
                  <c:v>-933.61819500000001</c:v>
                </c:pt>
                <c:pt idx="4">
                  <c:v>-1198.4253779999999</c:v>
                </c:pt>
                <c:pt idx="5">
                  <c:v>-923.93033000000003</c:v>
                </c:pt>
                <c:pt idx="6">
                  <c:v>-1197.2567369999999</c:v>
                </c:pt>
                <c:pt idx="7">
                  <c:v>-1369.287388</c:v>
                </c:pt>
                <c:pt idx="8">
                  <c:v>-1276.338616</c:v>
                </c:pt>
                <c:pt idx="9">
                  <c:v>-1550.5225379999999</c:v>
                </c:pt>
                <c:pt idx="10">
                  <c:v>-1751.5553159999999</c:v>
                </c:pt>
                <c:pt idx="11">
                  <c:v>-1167.621468</c:v>
                </c:pt>
                <c:pt idx="12">
                  <c:v>-1798.4255969999999</c:v>
                </c:pt>
                <c:pt idx="13">
                  <c:v>-955.48832600000003</c:v>
                </c:pt>
                <c:pt idx="14">
                  <c:v>-1506.1360460000001</c:v>
                </c:pt>
                <c:pt idx="15">
                  <c:v>-1291.8448080000001</c:v>
                </c:pt>
                <c:pt idx="16">
                  <c:v>-1424.4210499999999</c:v>
                </c:pt>
                <c:pt idx="17">
                  <c:v>-1089.3829470000001</c:v>
                </c:pt>
                <c:pt idx="18">
                  <c:v>-1378.533989</c:v>
                </c:pt>
                <c:pt idx="19">
                  <c:v>-1182.868332</c:v>
                </c:pt>
                <c:pt idx="20">
                  <c:v>-847.59308799999997</c:v>
                </c:pt>
                <c:pt idx="21">
                  <c:v>-1061.927463</c:v>
                </c:pt>
                <c:pt idx="22">
                  <c:v>-887.628469</c:v>
                </c:pt>
                <c:pt idx="23">
                  <c:v>-336.385493</c:v>
                </c:pt>
                <c:pt idx="24">
                  <c:v>-1138.9832120000001</c:v>
                </c:pt>
                <c:pt idx="25">
                  <c:v>-561.08661400000005</c:v>
                </c:pt>
                <c:pt idx="26">
                  <c:v>-496.77569599999998</c:v>
                </c:pt>
                <c:pt idx="27">
                  <c:v>-688.61096499999996</c:v>
                </c:pt>
                <c:pt idx="28">
                  <c:v>-659.53592900000001</c:v>
                </c:pt>
                <c:pt idx="29">
                  <c:v>-328.93247200000002</c:v>
                </c:pt>
                <c:pt idx="30">
                  <c:v>-1021.8702469999999</c:v>
                </c:pt>
                <c:pt idx="31">
                  <c:v>-422.04250400000001</c:v>
                </c:pt>
                <c:pt idx="32">
                  <c:v>-118.448719</c:v>
                </c:pt>
                <c:pt idx="33">
                  <c:v>-33.580185</c:v>
                </c:pt>
                <c:pt idx="34">
                  <c:v>-264.38331099999999</c:v>
                </c:pt>
                <c:pt idx="35">
                  <c:v>444.51391799999999</c:v>
                </c:pt>
                <c:pt idx="36">
                  <c:v>-352.07694500000002</c:v>
                </c:pt>
                <c:pt idx="37">
                  <c:v>-183.90892299999999</c:v>
                </c:pt>
                <c:pt idx="38">
                  <c:v>51.566592</c:v>
                </c:pt>
                <c:pt idx="39">
                  <c:v>43.570487999999997</c:v>
                </c:pt>
                <c:pt idx="40">
                  <c:v>225.305162</c:v>
                </c:pt>
                <c:pt idx="41">
                  <c:v>306.213572</c:v>
                </c:pt>
                <c:pt idx="42">
                  <c:v>142.15444199999999</c:v>
                </c:pt>
                <c:pt idx="43">
                  <c:v>503.04540300000002</c:v>
                </c:pt>
                <c:pt idx="44">
                  <c:v>293.06740500000001</c:v>
                </c:pt>
                <c:pt idx="45">
                  <c:v>67.346170999999998</c:v>
                </c:pt>
                <c:pt idx="46">
                  <c:v>153.01543000000001</c:v>
                </c:pt>
                <c:pt idx="47">
                  <c:v>724.100864</c:v>
                </c:pt>
                <c:pt idx="48">
                  <c:v>-221.57213899999999</c:v>
                </c:pt>
                <c:pt idx="49">
                  <c:v>251.101484</c:v>
                </c:pt>
                <c:pt idx="50">
                  <c:v>135.71583799999999</c:v>
                </c:pt>
                <c:pt idx="51">
                  <c:v>347.62299300000001</c:v>
                </c:pt>
                <c:pt idx="52">
                  <c:v>698.68293000000006</c:v>
                </c:pt>
                <c:pt idx="53">
                  <c:v>561.339473</c:v>
                </c:pt>
                <c:pt idx="54">
                  <c:v>615.28432999999995</c:v>
                </c:pt>
                <c:pt idx="55">
                  <c:v>414.61323299999998</c:v>
                </c:pt>
                <c:pt idx="56">
                  <c:v>444.72409099999999</c:v>
                </c:pt>
                <c:pt idx="57">
                  <c:v>847.23652100000004</c:v>
                </c:pt>
                <c:pt idx="58">
                  <c:v>-52.901646999999997</c:v>
                </c:pt>
                <c:pt idx="59">
                  <c:v>1378.2029090000001</c:v>
                </c:pt>
                <c:pt idx="60">
                  <c:v>258.11264</c:v>
                </c:pt>
                <c:pt idx="61">
                  <c:v>844.02485899999999</c:v>
                </c:pt>
                <c:pt idx="62">
                  <c:v>846.87304200000005</c:v>
                </c:pt>
                <c:pt idx="63">
                  <c:v>696.92808200000002</c:v>
                </c:pt>
                <c:pt idx="64">
                  <c:v>589.77661499999999</c:v>
                </c:pt>
                <c:pt idx="65">
                  <c:v>559.61874</c:v>
                </c:pt>
                <c:pt idx="66">
                  <c:v>937.17380700000001</c:v>
                </c:pt>
                <c:pt idx="67">
                  <c:v>70.138859999999994</c:v>
                </c:pt>
                <c:pt idx="68">
                  <c:v>890.52119900000002</c:v>
                </c:pt>
                <c:pt idx="69">
                  <c:v>728.24176799999998</c:v>
                </c:pt>
                <c:pt idx="70">
                  <c:v>822.06147899999996</c:v>
                </c:pt>
                <c:pt idx="71">
                  <c:v>1353.0847309999999</c:v>
                </c:pt>
                <c:pt idx="72">
                  <c:v>-43.970145000000002</c:v>
                </c:pt>
                <c:pt idx="73">
                  <c:v>711.46988999999996</c:v>
                </c:pt>
                <c:pt idx="74">
                  <c:v>603.73072400000001</c:v>
                </c:pt>
                <c:pt idx="75">
                  <c:v>278.95171399999998</c:v>
                </c:pt>
                <c:pt idx="76">
                  <c:v>243.43497600000001</c:v>
                </c:pt>
                <c:pt idx="77">
                  <c:v>582.14536399999997</c:v>
                </c:pt>
                <c:pt idx="78">
                  <c:v>792.45818099999997</c:v>
                </c:pt>
                <c:pt idx="79">
                  <c:v>482.333507</c:v>
                </c:pt>
                <c:pt idx="80">
                  <c:v>259.31307099999998</c:v>
                </c:pt>
                <c:pt idx="81">
                  <c:v>141.01271</c:v>
                </c:pt>
                <c:pt idx="82">
                  <c:v>-32.638041999999999</c:v>
                </c:pt>
                <c:pt idx="83">
                  <c:v>1123.101414</c:v>
                </c:pt>
                <c:pt idx="84">
                  <c:v>-574.34298899999999</c:v>
                </c:pt>
                <c:pt idx="85">
                  <c:v>-79.212937999999994</c:v>
                </c:pt>
                <c:pt idx="86">
                  <c:v>73.600523999999993</c:v>
                </c:pt>
                <c:pt idx="87">
                  <c:v>-72.381518999999997</c:v>
                </c:pt>
                <c:pt idx="88">
                  <c:v>-535.15315599999997</c:v>
                </c:pt>
                <c:pt idx="89">
                  <c:v>-323.53839799999997</c:v>
                </c:pt>
                <c:pt idx="90">
                  <c:v>-1022.8632700000001</c:v>
                </c:pt>
                <c:pt idx="91">
                  <c:v>-1560.6223279999999</c:v>
                </c:pt>
                <c:pt idx="92">
                  <c:v>-804.01982799999996</c:v>
                </c:pt>
                <c:pt idx="93">
                  <c:v>-1733.7345580000001</c:v>
                </c:pt>
                <c:pt idx="94">
                  <c:v>-1828.236071</c:v>
                </c:pt>
                <c:pt idx="95">
                  <c:v>-773.25077499999998</c:v>
                </c:pt>
                <c:pt idx="96">
                  <c:v>-2848.6436979999999</c:v>
                </c:pt>
                <c:pt idx="97">
                  <c:v>-2311.4519989999999</c:v>
                </c:pt>
                <c:pt idx="98">
                  <c:v>-2111.9529210000001</c:v>
                </c:pt>
                <c:pt idx="99">
                  <c:v>-2263.7253770000002</c:v>
                </c:pt>
                <c:pt idx="100">
                  <c:v>-3524.9997870000002</c:v>
                </c:pt>
                <c:pt idx="101">
                  <c:v>-3373.0964049999998</c:v>
                </c:pt>
                <c:pt idx="102">
                  <c:v>-4075.5698710000001</c:v>
                </c:pt>
                <c:pt idx="103">
                  <c:v>-4692.3971940000001</c:v>
                </c:pt>
                <c:pt idx="104">
                  <c:v>-4301.9949889999998</c:v>
                </c:pt>
                <c:pt idx="105">
                  <c:v>-5364.0838130000002</c:v>
                </c:pt>
                <c:pt idx="106">
                  <c:v>-3440.0844670000001</c:v>
                </c:pt>
                <c:pt idx="107">
                  <c:v>-1502.959327</c:v>
                </c:pt>
                <c:pt idx="108">
                  <c:v>-4059.6249979999998</c:v>
                </c:pt>
                <c:pt idx="109">
                  <c:v>-1881.281324</c:v>
                </c:pt>
                <c:pt idx="110">
                  <c:v>-2690.5327470000002</c:v>
                </c:pt>
                <c:pt idx="111">
                  <c:v>-2192.0119610000002</c:v>
                </c:pt>
                <c:pt idx="112">
                  <c:v>-2529.3924689999999</c:v>
                </c:pt>
                <c:pt idx="113">
                  <c:v>-2117.9115689999999</c:v>
                </c:pt>
                <c:pt idx="114">
                  <c:v>-3275.9460779999999</c:v>
                </c:pt>
                <c:pt idx="115">
                  <c:v>-3260.1673930000002</c:v>
                </c:pt>
                <c:pt idx="116">
                  <c:v>-3721.7130940000002</c:v>
                </c:pt>
                <c:pt idx="117">
                  <c:v>-4267.3442080000004</c:v>
                </c:pt>
                <c:pt idx="118">
                  <c:v>-4085.3905060000002</c:v>
                </c:pt>
                <c:pt idx="119">
                  <c:v>-2400.509157</c:v>
                </c:pt>
                <c:pt idx="120">
                  <c:v>-4295.6878470000001</c:v>
                </c:pt>
                <c:pt idx="121">
                  <c:v>-4129.1792889999997</c:v>
                </c:pt>
                <c:pt idx="122">
                  <c:v>-5842.7472399999997</c:v>
                </c:pt>
                <c:pt idx="123">
                  <c:v>-5319.7463189999999</c:v>
                </c:pt>
                <c:pt idx="124">
                  <c:v>-5292.2391520000001</c:v>
                </c:pt>
                <c:pt idx="125">
                  <c:v>-5602.9148949999999</c:v>
                </c:pt>
                <c:pt idx="126">
                  <c:v>-6384.0027239999999</c:v>
                </c:pt>
                <c:pt idx="127">
                  <c:v>-7417.7521059999999</c:v>
                </c:pt>
                <c:pt idx="128">
                  <c:v>-7779.998963</c:v>
                </c:pt>
                <c:pt idx="129">
                  <c:v>-6763.2815339999997</c:v>
                </c:pt>
                <c:pt idx="130">
                  <c:v>-7543.4721870000003</c:v>
                </c:pt>
                <c:pt idx="131">
                  <c:v>-4838.6956959999998</c:v>
                </c:pt>
                <c:pt idx="132">
                  <c:v>-6232.8221519999997</c:v>
                </c:pt>
                <c:pt idx="133">
                  <c:v>-5774.2585490000001</c:v>
                </c:pt>
                <c:pt idx="134">
                  <c:v>-6836.6485789999997</c:v>
                </c:pt>
                <c:pt idx="135">
                  <c:v>-7730.811976</c:v>
                </c:pt>
                <c:pt idx="136">
                  <c:v>-8050.1036270000004</c:v>
                </c:pt>
                <c:pt idx="137">
                  <c:v>-6675.7736910000003</c:v>
                </c:pt>
                <c:pt idx="138">
                  <c:v>-8057.9816330000003</c:v>
                </c:pt>
                <c:pt idx="139">
                  <c:v>-9646.1248090000008</c:v>
                </c:pt>
                <c:pt idx="140">
                  <c:v>-8712.4268360000005</c:v>
                </c:pt>
                <c:pt idx="141">
                  <c:v>-8518.6578530000006</c:v>
                </c:pt>
                <c:pt idx="142">
                  <c:v>-9505.4435350000003</c:v>
                </c:pt>
                <c:pt idx="143">
                  <c:v>-6724.8052690000004</c:v>
                </c:pt>
                <c:pt idx="144">
                  <c:v>-8136.8794760000001</c:v>
                </c:pt>
                <c:pt idx="145">
                  <c:v>-6614.7033419999998</c:v>
                </c:pt>
                <c:pt idx="146">
                  <c:v>-7759.9895550000001</c:v>
                </c:pt>
                <c:pt idx="147">
                  <c:v>-8277.6176969999997</c:v>
                </c:pt>
                <c:pt idx="148">
                  <c:v>-9030.6012960000007</c:v>
                </c:pt>
                <c:pt idx="149">
                  <c:v>-7924.2556860000004</c:v>
                </c:pt>
                <c:pt idx="150">
                  <c:v>-7128.4596949999996</c:v>
                </c:pt>
                <c:pt idx="151">
                  <c:v>-8165.9823459999998</c:v>
                </c:pt>
                <c:pt idx="152">
                  <c:v>-7086.5464519999996</c:v>
                </c:pt>
                <c:pt idx="153">
                  <c:v>-8742.4560110000002</c:v>
                </c:pt>
                <c:pt idx="154">
                  <c:v>-8574.4207079999996</c:v>
                </c:pt>
                <c:pt idx="155">
                  <c:v>-6722.2804370000003</c:v>
                </c:pt>
                <c:pt idx="156">
                  <c:v>-10565.942776</c:v>
                </c:pt>
                <c:pt idx="157">
                  <c:v>-7923.7338090000003</c:v>
                </c:pt>
                <c:pt idx="158">
                  <c:v>-8178.8973800000003</c:v>
                </c:pt>
                <c:pt idx="159">
                  <c:v>-10594.123829</c:v>
                </c:pt>
                <c:pt idx="160">
                  <c:v>-10077.255329</c:v>
                </c:pt>
                <c:pt idx="161">
                  <c:v>-7376.1207029999996</c:v>
                </c:pt>
                <c:pt idx="162">
                  <c:v>-9612.1984130000001</c:v>
                </c:pt>
                <c:pt idx="163">
                  <c:v>-9757.6652749999994</c:v>
                </c:pt>
                <c:pt idx="164">
                  <c:v>-8700.0234309999996</c:v>
                </c:pt>
                <c:pt idx="165">
                  <c:v>-8926.2885119999992</c:v>
                </c:pt>
                <c:pt idx="166">
                  <c:v>-7432.1119570000001</c:v>
                </c:pt>
                <c:pt idx="167">
                  <c:v>-5876.7251029999998</c:v>
                </c:pt>
              </c:numCache>
            </c:numRef>
          </c:val>
          <c:smooth val="0"/>
        </c:ser>
        <c:dLbls>
          <c:showLegendKey val="0"/>
          <c:showVal val="0"/>
          <c:showCatName val="0"/>
          <c:showSerName val="0"/>
          <c:showPercent val="0"/>
          <c:showBubbleSize val="0"/>
        </c:dLbls>
        <c:marker val="1"/>
        <c:smooth val="0"/>
        <c:axId val="123969024"/>
        <c:axId val="103679104"/>
      </c:lineChart>
      <c:lineChart>
        <c:grouping val="standard"/>
        <c:varyColors val="0"/>
        <c:ser>
          <c:idx val="3"/>
          <c:order val="3"/>
          <c:tx>
            <c:strRef>
              <c:f>Plan3!$E$1</c:f>
              <c:strCache>
                <c:ptCount val="1"/>
                <c:pt idx="0">
                  <c:v>TT</c:v>
                </c:pt>
              </c:strCache>
            </c:strRef>
          </c:tx>
          <c:spPr>
            <a:ln>
              <a:prstDash val="sysDot"/>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Plan3!$E$2:$E$169</c:f>
              <c:numCache>
                <c:formatCode>0.00</c:formatCode>
                <c:ptCount val="168"/>
                <c:pt idx="0">
                  <c:v>91.08</c:v>
                </c:pt>
                <c:pt idx="1">
                  <c:v>97.08</c:v>
                </c:pt>
                <c:pt idx="2">
                  <c:v>96.52</c:v>
                </c:pt>
                <c:pt idx="3">
                  <c:v>95.32</c:v>
                </c:pt>
                <c:pt idx="4">
                  <c:v>98.31</c:v>
                </c:pt>
                <c:pt idx="5">
                  <c:v>95.89</c:v>
                </c:pt>
                <c:pt idx="6">
                  <c:v>97.26</c:v>
                </c:pt>
                <c:pt idx="7">
                  <c:v>100.87</c:v>
                </c:pt>
                <c:pt idx="8">
                  <c:v>98.01</c:v>
                </c:pt>
                <c:pt idx="9">
                  <c:v>93.24</c:v>
                </c:pt>
                <c:pt idx="10">
                  <c:v>95.25</c:v>
                </c:pt>
                <c:pt idx="11">
                  <c:v>96.04</c:v>
                </c:pt>
                <c:pt idx="12">
                  <c:v>97.11</c:v>
                </c:pt>
                <c:pt idx="13">
                  <c:v>97.32</c:v>
                </c:pt>
                <c:pt idx="14">
                  <c:v>100.04</c:v>
                </c:pt>
                <c:pt idx="15">
                  <c:v>96.51</c:v>
                </c:pt>
                <c:pt idx="16">
                  <c:v>96.15</c:v>
                </c:pt>
                <c:pt idx="17">
                  <c:v>94.82</c:v>
                </c:pt>
                <c:pt idx="18">
                  <c:v>96.1</c:v>
                </c:pt>
                <c:pt idx="19">
                  <c:v>96.75</c:v>
                </c:pt>
                <c:pt idx="20">
                  <c:v>94.11</c:v>
                </c:pt>
                <c:pt idx="21">
                  <c:v>92.55</c:v>
                </c:pt>
                <c:pt idx="22">
                  <c:v>96.44</c:v>
                </c:pt>
                <c:pt idx="23">
                  <c:v>94.39</c:v>
                </c:pt>
                <c:pt idx="24">
                  <c:v>94.87</c:v>
                </c:pt>
                <c:pt idx="25">
                  <c:v>96.99</c:v>
                </c:pt>
                <c:pt idx="26">
                  <c:v>97.19</c:v>
                </c:pt>
                <c:pt idx="27">
                  <c:v>97.24</c:v>
                </c:pt>
                <c:pt idx="28">
                  <c:v>96.57</c:v>
                </c:pt>
                <c:pt idx="29">
                  <c:v>98.69</c:v>
                </c:pt>
                <c:pt idx="30">
                  <c:v>95.7</c:v>
                </c:pt>
                <c:pt idx="31">
                  <c:v>92.71</c:v>
                </c:pt>
                <c:pt idx="32">
                  <c:v>92.84</c:v>
                </c:pt>
                <c:pt idx="33">
                  <c:v>92.35</c:v>
                </c:pt>
                <c:pt idx="34">
                  <c:v>93.18</c:v>
                </c:pt>
                <c:pt idx="35">
                  <c:v>89.38</c:v>
                </c:pt>
                <c:pt idx="36">
                  <c:v>91.77</c:v>
                </c:pt>
                <c:pt idx="37">
                  <c:v>90.02</c:v>
                </c:pt>
                <c:pt idx="38">
                  <c:v>92.51</c:v>
                </c:pt>
                <c:pt idx="39">
                  <c:v>92.18</c:v>
                </c:pt>
                <c:pt idx="40">
                  <c:v>93.6</c:v>
                </c:pt>
                <c:pt idx="41">
                  <c:v>94.44</c:v>
                </c:pt>
                <c:pt idx="42">
                  <c:v>94.85</c:v>
                </c:pt>
                <c:pt idx="43">
                  <c:v>93.58</c:v>
                </c:pt>
                <c:pt idx="44">
                  <c:v>93.75</c:v>
                </c:pt>
                <c:pt idx="45">
                  <c:v>95.78</c:v>
                </c:pt>
                <c:pt idx="46">
                  <c:v>93.92</c:v>
                </c:pt>
                <c:pt idx="47">
                  <c:v>94.65</c:v>
                </c:pt>
                <c:pt idx="48">
                  <c:v>95.44</c:v>
                </c:pt>
                <c:pt idx="49">
                  <c:v>92.87</c:v>
                </c:pt>
                <c:pt idx="50">
                  <c:v>94.17</c:v>
                </c:pt>
                <c:pt idx="51">
                  <c:v>95.38</c:v>
                </c:pt>
                <c:pt idx="52">
                  <c:v>97.01</c:v>
                </c:pt>
                <c:pt idx="53">
                  <c:v>93.25</c:v>
                </c:pt>
                <c:pt idx="54">
                  <c:v>97.73</c:v>
                </c:pt>
                <c:pt idx="55">
                  <c:v>94.07</c:v>
                </c:pt>
                <c:pt idx="56">
                  <c:v>94.53</c:v>
                </c:pt>
                <c:pt idx="57">
                  <c:v>90.51</c:v>
                </c:pt>
                <c:pt idx="58">
                  <c:v>93.49</c:v>
                </c:pt>
                <c:pt idx="59">
                  <c:v>92.73</c:v>
                </c:pt>
                <c:pt idx="60">
                  <c:v>94.14</c:v>
                </c:pt>
                <c:pt idx="61">
                  <c:v>93.73</c:v>
                </c:pt>
                <c:pt idx="62">
                  <c:v>93.79</c:v>
                </c:pt>
                <c:pt idx="63">
                  <c:v>93.99</c:v>
                </c:pt>
                <c:pt idx="64">
                  <c:v>95.87</c:v>
                </c:pt>
                <c:pt idx="65">
                  <c:v>94.56</c:v>
                </c:pt>
                <c:pt idx="66">
                  <c:v>96.77</c:v>
                </c:pt>
                <c:pt idx="67">
                  <c:v>94.54</c:v>
                </c:pt>
                <c:pt idx="68">
                  <c:v>95.01</c:v>
                </c:pt>
                <c:pt idx="69">
                  <c:v>94.16</c:v>
                </c:pt>
                <c:pt idx="70">
                  <c:v>95.85</c:v>
                </c:pt>
                <c:pt idx="71">
                  <c:v>97.5</c:v>
                </c:pt>
                <c:pt idx="72">
                  <c:v>96.99</c:v>
                </c:pt>
                <c:pt idx="73">
                  <c:v>98.72</c:v>
                </c:pt>
                <c:pt idx="74">
                  <c:v>96.45</c:v>
                </c:pt>
                <c:pt idx="75">
                  <c:v>96.99</c:v>
                </c:pt>
                <c:pt idx="76">
                  <c:v>96.89</c:v>
                </c:pt>
                <c:pt idx="77">
                  <c:v>98.53</c:v>
                </c:pt>
                <c:pt idx="78">
                  <c:v>101.59</c:v>
                </c:pt>
                <c:pt idx="79">
                  <c:v>101.06</c:v>
                </c:pt>
                <c:pt idx="80">
                  <c:v>102.61</c:v>
                </c:pt>
                <c:pt idx="81">
                  <c:v>103.26</c:v>
                </c:pt>
                <c:pt idx="82">
                  <c:v>102.26</c:v>
                </c:pt>
                <c:pt idx="83">
                  <c:v>104.65</c:v>
                </c:pt>
                <c:pt idx="84">
                  <c:v>102.17</c:v>
                </c:pt>
                <c:pt idx="85">
                  <c:v>101.83</c:v>
                </c:pt>
                <c:pt idx="86">
                  <c:v>103.86</c:v>
                </c:pt>
                <c:pt idx="87">
                  <c:v>100.54</c:v>
                </c:pt>
                <c:pt idx="88">
                  <c:v>100.44</c:v>
                </c:pt>
                <c:pt idx="89">
                  <c:v>100.61</c:v>
                </c:pt>
                <c:pt idx="90">
                  <c:v>100.63</c:v>
                </c:pt>
                <c:pt idx="91">
                  <c:v>101.54</c:v>
                </c:pt>
                <c:pt idx="92">
                  <c:v>102.48</c:v>
                </c:pt>
                <c:pt idx="93">
                  <c:v>104.76</c:v>
                </c:pt>
                <c:pt idx="94">
                  <c:v>102.67</c:v>
                </c:pt>
                <c:pt idx="95">
                  <c:v>103.71</c:v>
                </c:pt>
                <c:pt idx="96">
                  <c:v>105.73</c:v>
                </c:pt>
                <c:pt idx="97">
                  <c:v>102.14</c:v>
                </c:pt>
                <c:pt idx="98">
                  <c:v>101.24</c:v>
                </c:pt>
                <c:pt idx="99">
                  <c:v>99.66</c:v>
                </c:pt>
                <c:pt idx="100">
                  <c:v>104.68</c:v>
                </c:pt>
                <c:pt idx="101">
                  <c:v>106.7</c:v>
                </c:pt>
                <c:pt idx="102">
                  <c:v>107.89</c:v>
                </c:pt>
                <c:pt idx="103">
                  <c:v>111.11</c:v>
                </c:pt>
                <c:pt idx="104">
                  <c:v>108.79</c:v>
                </c:pt>
                <c:pt idx="105">
                  <c:v>111.39</c:v>
                </c:pt>
                <c:pt idx="106">
                  <c:v>105.75</c:v>
                </c:pt>
                <c:pt idx="107">
                  <c:v>104.19</c:v>
                </c:pt>
                <c:pt idx="108">
                  <c:v>97.07</c:v>
                </c:pt>
                <c:pt idx="109">
                  <c:v>98.88</c:v>
                </c:pt>
                <c:pt idx="110">
                  <c:v>99.87</c:v>
                </c:pt>
                <c:pt idx="111">
                  <c:v>100.73</c:v>
                </c:pt>
                <c:pt idx="112">
                  <c:v>100.78</c:v>
                </c:pt>
                <c:pt idx="113">
                  <c:v>102.42</c:v>
                </c:pt>
                <c:pt idx="114">
                  <c:v>102.09</c:v>
                </c:pt>
                <c:pt idx="115">
                  <c:v>102.72</c:v>
                </c:pt>
                <c:pt idx="116">
                  <c:v>106.1</c:v>
                </c:pt>
                <c:pt idx="117">
                  <c:v>106.65</c:v>
                </c:pt>
                <c:pt idx="118">
                  <c:v>108.83</c:v>
                </c:pt>
                <c:pt idx="119">
                  <c:v>112.31</c:v>
                </c:pt>
                <c:pt idx="120">
                  <c:v>113.03</c:v>
                </c:pt>
                <c:pt idx="121">
                  <c:v>111.96</c:v>
                </c:pt>
                <c:pt idx="122">
                  <c:v>113.18</c:v>
                </c:pt>
                <c:pt idx="123">
                  <c:v>112.28</c:v>
                </c:pt>
                <c:pt idx="124">
                  <c:v>117.25</c:v>
                </c:pt>
                <c:pt idx="125">
                  <c:v>117.19</c:v>
                </c:pt>
                <c:pt idx="126">
                  <c:v>121.14</c:v>
                </c:pt>
                <c:pt idx="127">
                  <c:v>121.68</c:v>
                </c:pt>
                <c:pt idx="128">
                  <c:v>126.71</c:v>
                </c:pt>
                <c:pt idx="129">
                  <c:v>125.62</c:v>
                </c:pt>
                <c:pt idx="130">
                  <c:v>126.48</c:v>
                </c:pt>
                <c:pt idx="131">
                  <c:v>129.07</c:v>
                </c:pt>
                <c:pt idx="132">
                  <c:v>128.5</c:v>
                </c:pt>
                <c:pt idx="133">
                  <c:v>128.38</c:v>
                </c:pt>
                <c:pt idx="134">
                  <c:v>126.67</c:v>
                </c:pt>
                <c:pt idx="135">
                  <c:v>127.11</c:v>
                </c:pt>
                <c:pt idx="136">
                  <c:v>129.31</c:v>
                </c:pt>
                <c:pt idx="137">
                  <c:v>129.66999999999999</c:v>
                </c:pt>
                <c:pt idx="138">
                  <c:v>130.31</c:v>
                </c:pt>
                <c:pt idx="139">
                  <c:v>130.68</c:v>
                </c:pt>
                <c:pt idx="140">
                  <c:v>132.66999999999999</c:v>
                </c:pt>
                <c:pt idx="141">
                  <c:v>132.54</c:v>
                </c:pt>
                <c:pt idx="142">
                  <c:v>128.22999999999999</c:v>
                </c:pt>
                <c:pt idx="143">
                  <c:v>124.63</c:v>
                </c:pt>
                <c:pt idx="144">
                  <c:v>122.82</c:v>
                </c:pt>
                <c:pt idx="145">
                  <c:v>120.44</c:v>
                </c:pt>
                <c:pt idx="146">
                  <c:v>120.23</c:v>
                </c:pt>
                <c:pt idx="147">
                  <c:v>121.05</c:v>
                </c:pt>
                <c:pt idx="148">
                  <c:v>122.69</c:v>
                </c:pt>
                <c:pt idx="149">
                  <c:v>122.89</c:v>
                </c:pt>
                <c:pt idx="150">
                  <c:v>122.69</c:v>
                </c:pt>
                <c:pt idx="151">
                  <c:v>123.52</c:v>
                </c:pt>
                <c:pt idx="152">
                  <c:v>121.55</c:v>
                </c:pt>
                <c:pt idx="153">
                  <c:v>120.77</c:v>
                </c:pt>
                <c:pt idx="154">
                  <c:v>119.48</c:v>
                </c:pt>
                <c:pt idx="155">
                  <c:v>120.36</c:v>
                </c:pt>
                <c:pt idx="156">
                  <c:v>121.22</c:v>
                </c:pt>
                <c:pt idx="157">
                  <c:v>120.68</c:v>
                </c:pt>
                <c:pt idx="158">
                  <c:v>121.81</c:v>
                </c:pt>
                <c:pt idx="159">
                  <c:v>119.54</c:v>
                </c:pt>
                <c:pt idx="160">
                  <c:v>119.18</c:v>
                </c:pt>
                <c:pt idx="161">
                  <c:v>118.05</c:v>
                </c:pt>
                <c:pt idx="162">
                  <c:v>117.93</c:v>
                </c:pt>
                <c:pt idx="163">
                  <c:v>116.3</c:v>
                </c:pt>
                <c:pt idx="164">
                  <c:v>118.28</c:v>
                </c:pt>
                <c:pt idx="165">
                  <c:v>119.62</c:v>
                </c:pt>
                <c:pt idx="166">
                  <c:v>117.9</c:v>
                </c:pt>
                <c:pt idx="167">
                  <c:v>118.17</c:v>
                </c:pt>
              </c:numCache>
            </c:numRef>
          </c:val>
          <c:smooth val="0"/>
        </c:ser>
        <c:dLbls>
          <c:showLegendKey val="0"/>
          <c:showVal val="0"/>
          <c:showCatName val="0"/>
          <c:showSerName val="0"/>
          <c:showPercent val="0"/>
          <c:showBubbleSize val="0"/>
        </c:dLbls>
        <c:marker val="1"/>
        <c:smooth val="0"/>
        <c:axId val="110006272"/>
        <c:axId val="103683136"/>
      </c:lineChart>
      <c:catAx>
        <c:axId val="123969024"/>
        <c:scaling>
          <c:orientation val="minMax"/>
        </c:scaling>
        <c:delete val="0"/>
        <c:axPos val="b"/>
        <c:majorTickMark val="none"/>
        <c:minorTickMark val="none"/>
        <c:tickLblPos val="nextTo"/>
        <c:crossAx val="103679104"/>
        <c:crosses val="autoZero"/>
        <c:auto val="1"/>
        <c:lblAlgn val="ctr"/>
        <c:lblOffset val="100"/>
        <c:noMultiLvlLbl val="0"/>
      </c:catAx>
      <c:valAx>
        <c:axId val="103679104"/>
        <c:scaling>
          <c:orientation val="minMax"/>
        </c:scaling>
        <c:delete val="0"/>
        <c:axPos val="l"/>
        <c:majorGridlines/>
        <c:title>
          <c:tx>
            <c:rich>
              <a:bodyPr/>
              <a:lstStyle/>
              <a:p>
                <a:pPr>
                  <a:defRPr/>
                </a:pPr>
                <a:r>
                  <a:rPr lang="pt-BR"/>
                  <a:t>Milhões de US$</a:t>
                </a:r>
              </a:p>
            </c:rich>
          </c:tx>
          <c:layout>
            <c:manualLayout>
              <c:xMode val="edge"/>
              <c:yMode val="edge"/>
              <c:x val="1.0016700619147143E-2"/>
              <c:y val="0.35114810648668915"/>
            </c:manualLayout>
          </c:layout>
          <c:overlay val="0"/>
        </c:title>
        <c:numFmt formatCode="General" sourceLinked="1"/>
        <c:majorTickMark val="none"/>
        <c:minorTickMark val="none"/>
        <c:tickLblPos val="nextTo"/>
        <c:crossAx val="123969024"/>
        <c:crosses val="autoZero"/>
        <c:crossBetween val="between"/>
      </c:valAx>
      <c:valAx>
        <c:axId val="103683136"/>
        <c:scaling>
          <c:orientation val="minMax"/>
        </c:scaling>
        <c:delete val="0"/>
        <c:axPos val="r"/>
        <c:title>
          <c:tx>
            <c:rich>
              <a:bodyPr rot="-5400000" vert="horz"/>
              <a:lstStyle/>
              <a:p>
                <a:pPr>
                  <a:defRPr/>
                </a:pPr>
                <a:r>
                  <a:rPr lang="en-US"/>
                  <a:t>Índice</a:t>
                </a:r>
              </a:p>
            </c:rich>
          </c:tx>
          <c:layout>
            <c:manualLayout>
              <c:xMode val="edge"/>
              <c:yMode val="edge"/>
              <c:x val="0.92381340953477464"/>
              <c:y val="0.39234862883518873"/>
            </c:manualLayout>
          </c:layout>
          <c:overlay val="0"/>
        </c:title>
        <c:numFmt formatCode="0.00" sourceLinked="1"/>
        <c:majorTickMark val="out"/>
        <c:minorTickMark val="none"/>
        <c:tickLblPos val="nextTo"/>
        <c:crossAx val="110006272"/>
        <c:crosses val="max"/>
        <c:crossBetween val="between"/>
      </c:valAx>
      <c:catAx>
        <c:axId val="110006272"/>
        <c:scaling>
          <c:orientation val="minMax"/>
        </c:scaling>
        <c:delete val="1"/>
        <c:axPos val="b"/>
        <c:majorTickMark val="out"/>
        <c:minorTickMark val="none"/>
        <c:tickLblPos val="nextTo"/>
        <c:crossAx val="103683136"/>
        <c:crosses val="autoZero"/>
        <c:auto val="1"/>
        <c:lblAlgn val="ctr"/>
        <c:lblOffset val="100"/>
        <c:noMultiLvlLbl val="0"/>
      </c:catAx>
    </c:plotArea>
    <c:legend>
      <c:legendPos val="r"/>
      <c:layout>
        <c:manualLayout>
          <c:xMode val="edge"/>
          <c:yMode val="edge"/>
          <c:x val="0.19654862340663892"/>
          <c:y val="0.83872638797909171"/>
          <c:w val="0.57321154674567443"/>
          <c:h val="0.15815539891638725"/>
        </c:manualLayout>
      </c:layout>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Plan4!$E$28</c:f>
              <c:strCache>
                <c:ptCount val="1"/>
                <c:pt idx="0">
                  <c:v>B</c:v>
                </c:pt>
              </c:strCache>
            </c:strRef>
          </c:tx>
          <c:spPr>
            <a:ln>
              <a:prstDash val="sysDash"/>
            </a:ln>
          </c:spPr>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Plan4!$E$29:$E$40</c:f>
              <c:numCache>
                <c:formatCode>General</c:formatCode>
                <c:ptCount val="12"/>
                <c:pt idx="0">
                  <c:v>1.0855934290655562</c:v>
                </c:pt>
                <c:pt idx="1">
                  <c:v>-0.23443430219236849</c:v>
                </c:pt>
                <c:pt idx="2">
                  <c:v>0.45812703470324379</c:v>
                </c:pt>
                <c:pt idx="3">
                  <c:v>0.23350330891644716</c:v>
                </c:pt>
                <c:pt idx="4">
                  <c:v>0.30132952278948111</c:v>
                </c:pt>
                <c:pt idx="5">
                  <c:v>0.28280463468306777</c:v>
                </c:pt>
                <c:pt idx="6">
                  <c:v>0.28705447142387225</c:v>
                </c:pt>
                <c:pt idx="7">
                  <c:v>0.28590937652426657</c:v>
                </c:pt>
                <c:pt idx="8">
                  <c:v>0.28605157434450812</c:v>
                </c:pt>
                <c:pt idx="9">
                  <c:v>0.28598449990099795</c:v>
                </c:pt>
                <c:pt idx="10">
                  <c:v>0.28597376799003632</c:v>
                </c:pt>
                <c:pt idx="11">
                  <c:v>0.28596679224791127</c:v>
                </c:pt>
              </c:numCache>
            </c:numRef>
          </c:val>
          <c:smooth val="0"/>
        </c:ser>
        <c:ser>
          <c:idx val="1"/>
          <c:order val="1"/>
          <c:tx>
            <c:strRef>
              <c:f>Plan4!$F$28</c:f>
              <c:strCache>
                <c:ptCount val="1"/>
                <c:pt idx="0">
                  <c:v>S</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Plan4!$F$29:$F$40</c:f>
              <c:numCache>
                <c:formatCode>General</c:formatCode>
                <c:ptCount val="12"/>
                <c:pt idx="0">
                  <c:v>1.2510259742233971</c:v>
                </c:pt>
                <c:pt idx="1">
                  <c:v>1.0027666838426819</c:v>
                </c:pt>
                <c:pt idx="2">
                  <c:v>1.3188925506591975</c:v>
                </c:pt>
                <c:pt idx="3">
                  <c:v>1.2937874371166522</c:v>
                </c:pt>
                <c:pt idx="4">
                  <c:v>1.3238676541739554</c:v>
                </c:pt>
                <c:pt idx="5">
                  <c:v>1.3236191873036576</c:v>
                </c:pt>
                <c:pt idx="6">
                  <c:v>1.3269782077780616</c:v>
                </c:pt>
                <c:pt idx="7">
                  <c:v>1.3273530048503461</c:v>
                </c:pt>
                <c:pt idx="8">
                  <c:v>1.3278059064873444</c:v>
                </c:pt>
                <c:pt idx="9">
                  <c:v>1.3279138899794991</c:v>
                </c:pt>
                <c:pt idx="10">
                  <c:v>1.3279846558602801</c:v>
                </c:pt>
                <c:pt idx="11">
                  <c:v>1.3280082444872072</c:v>
                </c:pt>
              </c:numCache>
            </c:numRef>
          </c:val>
          <c:smooth val="0"/>
        </c:ser>
        <c:ser>
          <c:idx val="2"/>
          <c:order val="2"/>
          <c:tx>
            <c:strRef>
              <c:f>Plan4!$G$28</c:f>
              <c:strCache>
                <c:ptCount val="1"/>
                <c:pt idx="0">
                  <c:v>M</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Plan4!$G$29:$G$40</c:f>
              <c:numCache>
                <c:formatCode>General</c:formatCode>
                <c:ptCount val="12"/>
                <c:pt idx="0">
                  <c:v>-0.1345610495250168</c:v>
                </c:pt>
                <c:pt idx="1">
                  <c:v>0.61874104995847767</c:v>
                </c:pt>
                <c:pt idx="2">
                  <c:v>0.14567350565692838</c:v>
                </c:pt>
                <c:pt idx="3">
                  <c:v>0.41869199487670411</c:v>
                </c:pt>
                <c:pt idx="4">
                  <c:v>0.26553547480614514</c:v>
                </c:pt>
                <c:pt idx="5">
                  <c:v>0.34758168490462005</c:v>
                </c:pt>
                <c:pt idx="6">
                  <c:v>0.30216978873012351</c:v>
                </c:pt>
                <c:pt idx="7">
                  <c:v>0.32639126396655793</c:v>
                </c:pt>
                <c:pt idx="8">
                  <c:v>0.3130475416690674</c:v>
                </c:pt>
                <c:pt idx="9">
                  <c:v>0.32018220156881105</c:v>
                </c:pt>
                <c:pt idx="10">
                  <c:v>0.31626413835647499</c:v>
                </c:pt>
                <c:pt idx="11">
                  <c:v>0.31836483765569568</c:v>
                </c:pt>
              </c:numCache>
            </c:numRef>
          </c:val>
          <c:smooth val="0"/>
        </c:ser>
        <c:dLbls>
          <c:showLegendKey val="0"/>
          <c:showVal val="0"/>
          <c:showCatName val="0"/>
          <c:showSerName val="0"/>
          <c:showPercent val="0"/>
          <c:showBubbleSize val="0"/>
        </c:dLbls>
        <c:marker val="1"/>
        <c:smooth val="0"/>
        <c:axId val="137205248"/>
        <c:axId val="103236160"/>
      </c:lineChart>
      <c:catAx>
        <c:axId val="137205248"/>
        <c:scaling>
          <c:orientation val="minMax"/>
        </c:scaling>
        <c:delete val="0"/>
        <c:axPos val="b"/>
        <c:numFmt formatCode="General" sourceLinked="1"/>
        <c:majorTickMark val="out"/>
        <c:minorTickMark val="none"/>
        <c:tickLblPos val="nextTo"/>
        <c:crossAx val="103236160"/>
        <c:crosses val="autoZero"/>
        <c:auto val="1"/>
        <c:lblAlgn val="ctr"/>
        <c:lblOffset val="100"/>
        <c:noMultiLvlLbl val="0"/>
      </c:catAx>
      <c:valAx>
        <c:axId val="103236160"/>
        <c:scaling>
          <c:orientation val="minMax"/>
        </c:scaling>
        <c:delete val="0"/>
        <c:axPos val="l"/>
        <c:majorGridlines/>
        <c:title>
          <c:tx>
            <c:rich>
              <a:bodyPr rot="-5400000" vert="horz"/>
              <a:lstStyle/>
              <a:p>
                <a:pPr>
                  <a:defRPr/>
                </a:pPr>
                <a:r>
                  <a:rPr lang="pt-BR"/>
                  <a:t>Elasticidades acumuladas</a:t>
                </a:r>
              </a:p>
            </c:rich>
          </c:tx>
          <c:overlay val="0"/>
        </c:title>
        <c:numFmt formatCode="General" sourceLinked="1"/>
        <c:majorTickMark val="out"/>
        <c:minorTickMark val="none"/>
        <c:tickLblPos val="nextTo"/>
        <c:crossAx val="137205248"/>
        <c:crosses val="autoZero"/>
        <c:crossBetween val="between"/>
      </c:valAx>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0.80723</cdr:x>
      <cdr:y>0.14165</cdr:y>
    </cdr:from>
    <cdr:to>
      <cdr:x>0.86948</cdr:x>
      <cdr:y>0.48229</cdr:y>
    </cdr:to>
    <cdr:sp macro="" textlink="">
      <cdr:nvSpPr>
        <cdr:cNvPr id="2" name="CaixaDeTexto 1"/>
        <cdr:cNvSpPr txBox="1"/>
      </cdr:nvSpPr>
      <cdr:spPr>
        <a:xfrm xmlns:a="http://schemas.openxmlformats.org/drawingml/2006/main">
          <a:off x="3829050" y="400050"/>
          <a:ext cx="295275" cy="962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0.80723</cdr:x>
      <cdr:y>0.23946</cdr:y>
    </cdr:from>
    <cdr:to>
      <cdr:x>1</cdr:x>
      <cdr:y>0.56324</cdr:y>
    </cdr:to>
    <cdr:sp macro="" textlink="">
      <cdr:nvSpPr>
        <cdr:cNvPr id="3" name="CaixaDeTexto 2"/>
        <cdr:cNvSpPr txBox="1"/>
      </cdr:nvSpPr>
      <cdr:spPr>
        <a:xfrm xmlns:a="http://schemas.openxmlformats.org/drawingml/2006/main">
          <a:off x="4229100" y="676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FC7EF-79C8-46E0-BD54-677C268B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6196</Words>
  <Characters>33464</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Os resultados dos testes de raiz unitária de Elliot, Rothenberg e Stock (1996), ou Dickey-Fuller Generalized Least Square – DF-GLS, apresentados na Tabela 1, levam a concluir que as séries preço do frango vivo, preço do frango resfriado, preço do frango</vt:lpstr>
    </vt:vector>
  </TitlesOfParts>
  <Company>Carlos</Company>
  <LinksUpToDate>false</LinksUpToDate>
  <CharactersWithSpaces>39581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resultados dos testes de raiz unitária de Elliot, Rothenberg e Stock (1996), ou Dickey-Fuller Generalized Least Square – DF-GLS, apresentados na Tabela 1, levam a concluir que as séries preço do frango vivo, preço do frango resfriado, preço do frango</dc:title>
  <dc:creator>Carlos</dc:creator>
  <cp:lastModifiedBy>Usuario</cp:lastModifiedBy>
  <cp:revision>3</cp:revision>
  <dcterms:created xsi:type="dcterms:W3CDTF">2015-06-12T17:07:00Z</dcterms:created>
  <dcterms:modified xsi:type="dcterms:W3CDTF">2015-06-12T17:18:00Z</dcterms:modified>
</cp:coreProperties>
</file>