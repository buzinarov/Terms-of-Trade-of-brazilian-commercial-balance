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r w:rsidRPr="009D73DA">
        <w:rPr>
          <w:b/>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2A13CA">
      <w:pPr>
        <w:jc w:val="both"/>
      </w:pPr>
      <w:r>
        <w:t xml:space="preserve">O presente trabalho tem como objetivo analisar </w:t>
      </w:r>
      <w:r w:rsidR="00910088">
        <w:t xml:space="preserve">a relação entre termos de troca e a balança comercial por fator agregado – </w:t>
      </w:r>
      <w:proofErr w:type="gramStart"/>
      <w:r w:rsidR="00910088">
        <w:t>básicos, semimanufaturados</w:t>
      </w:r>
      <w:proofErr w:type="gramEnd"/>
      <w:r w:rsidR="00910088">
        <w:t xml:space="preserve">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 xml:space="preserve">lise de </w:t>
      </w:r>
      <w:proofErr w:type="spellStart"/>
      <w:r w:rsidR="003A6382">
        <w:t>cointegração</w:t>
      </w:r>
      <w:proofErr w:type="spellEnd"/>
      <w:r w:rsidR="003A6382">
        <w:t xml:space="preserve"> e estima-se um modelo Vetorial de Correção de Erros – VEC</w:t>
      </w:r>
      <w:r w:rsidR="007B6F11">
        <w:t xml:space="preserve">. Os resultados obtidos permitem concluir que, a balança comercial dos bens </w:t>
      </w:r>
      <w:r w:rsidR="00410FB0">
        <w:t>básicos se revelou pouco volátil ao est</w:t>
      </w:r>
      <w:r w:rsidR="002A13CA">
        <w:t>í</w:t>
      </w:r>
      <w:r w:rsidR="00410FB0">
        <w:t>mulo</w:t>
      </w:r>
      <w:r w:rsidR="004E657B">
        <w:t xml:space="preserve">, </w:t>
      </w:r>
      <w:r w:rsidR="002A13CA">
        <w:t xml:space="preserve">alinhada à </w:t>
      </w:r>
      <w:r w:rsidR="004E657B">
        <w:t>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w:t>
      </w:r>
      <w:r w:rsidR="002A13CA">
        <w:t xml:space="preserve"> que </w:t>
      </w:r>
      <w:r w:rsidR="00E857AE">
        <w:t xml:space="preserve">a </w:t>
      </w:r>
      <w:r w:rsidR="002A13CA">
        <w:t>balança comercial apresenta uma baixa elasticidade em relação aos</w:t>
      </w:r>
      <w:r w:rsidR="00EB63BB">
        <w:t xml:space="preserve"> preços</w:t>
      </w:r>
      <w:r w:rsidR="002A13CA">
        <w:t xml:space="preserve"> relativos – termos de troca –, </w:t>
      </w:r>
      <w:r w:rsidR="00EB63BB">
        <w:t xml:space="preserve">de tal forma </w:t>
      </w:r>
      <w:r w:rsidR="002A13CA">
        <w:t>os resultados de politicas cambiais possuem</w:t>
      </w:r>
      <w:r w:rsidR="00EB63BB">
        <w:t xml:space="preserve"> um efeito limitado. Portanto</w:t>
      </w:r>
      <w:r w:rsidR="002A13CA">
        <w:t>,</w:t>
      </w:r>
      <w:r w:rsidR="00EB63BB">
        <w:t xml:space="preserve"> a ineficiência das poli</w:t>
      </w:r>
      <w:r w:rsidR="002A13CA">
        <w:t>ticas cambiais está</w:t>
      </w:r>
      <w:r w:rsidR="004D7998">
        <w:t xml:space="preserve"> relacionada a problemas estruturais intrínsecos na economia brasileira, sendo esses problemas baixa produtividade em alguns setores e utilização de tecnologia obsoleta.</w:t>
      </w:r>
      <w:r w:rsidR="00EB63BB">
        <w:t xml:space="preserve"> </w:t>
      </w:r>
    </w:p>
    <w:p w:rsidR="002A13CA" w:rsidRDefault="002A13CA" w:rsidP="002A13CA">
      <w:pPr>
        <w:jc w:val="both"/>
      </w:pPr>
    </w:p>
    <w:p w:rsidR="004B6CF4" w:rsidRDefault="004B6CF4" w:rsidP="00C7100E">
      <w:r w:rsidRPr="002A13CA">
        <w:rPr>
          <w:b/>
        </w:rPr>
        <w:t>Palavras-chave</w:t>
      </w:r>
      <w:r>
        <w:t xml:space="preserve">: </w:t>
      </w:r>
      <w:r w:rsidR="00910088">
        <w:t xml:space="preserve">Termos de troca; </w:t>
      </w:r>
      <w:r w:rsidR="000E54BE">
        <w:t>VEC</w:t>
      </w:r>
      <w:r w:rsidR="00D57226">
        <w:t xml:space="preserve">; </w:t>
      </w:r>
      <w:proofErr w:type="spellStart"/>
      <w:proofErr w:type="gramStart"/>
      <w:r w:rsidR="00D57226">
        <w:t>Cointegração</w:t>
      </w:r>
      <w:proofErr w:type="spellEnd"/>
      <w:proofErr w:type="gramEnd"/>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Default="00910088" w:rsidP="002A13CA">
      <w:pPr>
        <w:jc w:val="both"/>
        <w:rPr>
          <w:lang w:val="en-US"/>
        </w:rPr>
      </w:pPr>
      <w:r w:rsidRPr="000C3C30">
        <w:rPr>
          <w:lang w:val="en-US"/>
        </w:rPr>
        <w:t xml:space="preserve">This work aims to </w:t>
      </w:r>
      <w:proofErr w:type="gramStart"/>
      <w:r w:rsidRPr="000C3C30">
        <w:rPr>
          <w:lang w:val="en-US"/>
        </w:rPr>
        <w:t>analyzes</w:t>
      </w:r>
      <w:proofErr w:type="gramEnd"/>
      <w:r w:rsidRPr="000C3C30">
        <w:rPr>
          <w:lang w:val="en-US"/>
        </w:rPr>
        <w:t xml:space="preserve"> the relationship between terms of trade and trade balance by aggregate factor between 2000 and 2013</w:t>
      </w:r>
      <w:r w:rsidR="006B3690" w:rsidRPr="000C3C30">
        <w:rPr>
          <w:lang w:val="en-US"/>
        </w:rPr>
        <w:t xml:space="preserve">, for the </w:t>
      </w:r>
      <w:proofErr w:type="spellStart"/>
      <w:r w:rsidR="006B3690" w:rsidRPr="000C3C30">
        <w:rPr>
          <w:lang w:val="en-US"/>
        </w:rPr>
        <w:t>brazil</w:t>
      </w:r>
      <w:r w:rsidRPr="000C3C30">
        <w:rPr>
          <w:lang w:val="en-US"/>
        </w:rPr>
        <w:t>ian</w:t>
      </w:r>
      <w:proofErr w:type="spellEnd"/>
      <w:r w:rsidRPr="000C3C30">
        <w:rPr>
          <w:lang w:val="en-US"/>
        </w:rPr>
        <w:t xml:space="preserve"> </w:t>
      </w:r>
      <w:r w:rsidR="006B3690" w:rsidRPr="000C3C30">
        <w:rPr>
          <w:lang w:val="en-US"/>
        </w:rPr>
        <w:t>economy.</w:t>
      </w:r>
      <w:r w:rsidR="00CF4BD5">
        <w:rPr>
          <w:lang w:val="en-US"/>
        </w:rPr>
        <w:t xml:space="preserve"> </w:t>
      </w:r>
      <w:r w:rsidR="000E54BE" w:rsidRPr="00D23B10">
        <w:rPr>
          <w:lang w:val="en-US"/>
        </w:rPr>
        <w:t xml:space="preserve">In this way, analysis of </w:t>
      </w:r>
      <w:proofErr w:type="spellStart"/>
      <w:r w:rsidR="000E54BE" w:rsidRPr="00D23B10">
        <w:rPr>
          <w:lang w:val="en-US"/>
        </w:rPr>
        <w:t>Cointegration</w:t>
      </w:r>
      <w:proofErr w:type="spellEnd"/>
      <w:r w:rsidR="000E54BE" w:rsidRPr="00D23B10">
        <w:rPr>
          <w:lang w:val="en-US"/>
        </w:rPr>
        <w:t xml:space="preserve">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w:t>
      </w:r>
      <w:proofErr w:type="spellStart"/>
      <w:r w:rsidR="000E54BE" w:rsidRPr="00D23B10">
        <w:rPr>
          <w:lang w:val="en-US"/>
        </w:rPr>
        <w:t>structuralist</w:t>
      </w:r>
      <w:proofErr w:type="spellEnd"/>
      <w:r w:rsidR="000E54BE" w:rsidRPr="00D23B10">
        <w:rPr>
          <w:lang w:val="en-US"/>
        </w:rPr>
        <w:t xml:space="preserve"> view, already of </w:t>
      </w:r>
      <w:proofErr w:type="spellStart"/>
      <w:r w:rsidR="000E54BE" w:rsidRPr="00D23B10">
        <w:rPr>
          <w:lang w:val="en-US"/>
        </w:rPr>
        <w:t>semimanufactured</w:t>
      </w:r>
      <w:proofErr w:type="spellEnd"/>
      <w:r w:rsidR="000E54BE" w:rsidRPr="00D23B10">
        <w:rPr>
          <w:lang w:val="en-US"/>
        </w:rPr>
        <w:t xml:space="preserve">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w:t>
      </w:r>
      <w:proofErr w:type="gramStart"/>
      <w:r w:rsidR="000E54BE" w:rsidRPr="00D23B10">
        <w:rPr>
          <w:lang w:val="en-US"/>
        </w:rPr>
        <w:t>this currency policies</w:t>
      </w:r>
      <w:proofErr w:type="gramEnd"/>
      <w:r w:rsidR="000E54BE" w:rsidRPr="00D23B10">
        <w:rPr>
          <w:lang w:val="en-US"/>
        </w:rPr>
        <w:t xml:space="preserve"> related to intrinsic structural problems in the Brazilian economy, being these problems low productivity in some sectors and the use of obsolete technology.</w:t>
      </w:r>
    </w:p>
    <w:p w:rsidR="002A13CA" w:rsidRPr="000C3C30" w:rsidRDefault="002A13CA" w:rsidP="002A13CA">
      <w:pPr>
        <w:jc w:val="both"/>
        <w:rPr>
          <w:lang w:val="en-US"/>
        </w:rPr>
      </w:pPr>
    </w:p>
    <w:p w:rsidR="004B6CF4" w:rsidRPr="00910088" w:rsidRDefault="004B6CF4" w:rsidP="00C7100E">
      <w:pPr>
        <w:rPr>
          <w:lang w:val="en-US"/>
        </w:rPr>
      </w:pPr>
      <w:r w:rsidRPr="002A13CA">
        <w:rPr>
          <w:b/>
          <w:lang w:val="en-US"/>
        </w:rPr>
        <w:t>Keywords</w:t>
      </w:r>
      <w:r w:rsidRPr="00910088">
        <w:rPr>
          <w:lang w:val="en-US"/>
        </w:rPr>
        <w:t>:</w:t>
      </w:r>
      <w:r w:rsidR="000E54BE">
        <w:rPr>
          <w:lang w:val="en-US"/>
        </w:rPr>
        <w:t xml:space="preserve"> Terms of trade; VECM; </w:t>
      </w:r>
      <w:proofErr w:type="spellStart"/>
      <w:r w:rsidR="000E54BE">
        <w:rPr>
          <w:lang w:val="en-US"/>
        </w:rPr>
        <w:t>Cointegration</w:t>
      </w:r>
      <w:proofErr w:type="spellEnd"/>
    </w:p>
    <w:p w:rsidR="004B6CF4" w:rsidRPr="00910088" w:rsidRDefault="004B6CF4" w:rsidP="00C7100E">
      <w:pPr>
        <w:rPr>
          <w:lang w:val="en-US"/>
        </w:rPr>
      </w:pPr>
    </w:p>
    <w:p w:rsidR="00E34C4D" w:rsidRPr="00910088" w:rsidRDefault="00E34C4D" w:rsidP="00C7100E">
      <w:pPr>
        <w:rPr>
          <w:lang w:val="en-US"/>
        </w:rPr>
      </w:pPr>
    </w:p>
    <w:p w:rsidR="00C7100E" w:rsidRPr="002A13CA" w:rsidRDefault="00C7100E" w:rsidP="00C7100E">
      <w:pPr>
        <w:rPr>
          <w:b/>
        </w:rPr>
      </w:pPr>
      <w:r w:rsidRPr="002A13CA">
        <w:rPr>
          <w:b/>
        </w:rPr>
        <w:t>Introdução</w:t>
      </w:r>
    </w:p>
    <w:p w:rsidR="00C7100E" w:rsidRPr="00752F99" w:rsidRDefault="00C7100E" w:rsidP="00C7100E"/>
    <w:p w:rsidR="00C7100E" w:rsidRDefault="00C7100E" w:rsidP="002A13C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Brasil</w:t>
      </w:r>
      <w:r w:rsidRPr="00752F99">
        <w:t xml:space="preserve"> – </w:t>
      </w:r>
      <w:proofErr w:type="gramStart"/>
      <w:r w:rsidRPr="00752F99">
        <w:t>básicos, semimanufaturados</w:t>
      </w:r>
      <w:proofErr w:type="gramEnd"/>
      <w:r w:rsidRPr="00752F99">
        <w:t xml:space="preserve"> e manufaturados –, no período de 2000 a 2013</w:t>
      </w:r>
      <w:r w:rsidR="002A13CA">
        <w:t>,</w:t>
      </w:r>
      <w:r>
        <w:t xml:space="preserve"> 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w:t>
      </w:r>
      <w:r>
        <w:lastRenderedPageBreak/>
        <w:t xml:space="preserve">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cambial atingir os resultados desejados</w:t>
      </w:r>
      <w:r>
        <w:t>.</w:t>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 xml:space="preserve">s de desvalorização da moeda nacional, </w:t>
      </w:r>
      <w:proofErr w:type="gramStart"/>
      <w:r w:rsidR="004B3957" w:rsidRPr="008B2D04">
        <w:t>apresentará</w:t>
      </w:r>
      <w:proofErr w:type="gramEnd"/>
      <w:r w:rsidR="004B3957" w:rsidRPr="008B2D04">
        <w:t xml:space="preserve"> melhora na balança comercial do setor agropecuário</w:t>
      </w:r>
      <w:r w:rsidR="004B3957">
        <w:t>.</w:t>
      </w:r>
      <w:r w:rsidR="00727941">
        <w:t xml:space="preserve"> Em contrapartida</w:t>
      </w:r>
      <w:r w:rsidR="00EC279B">
        <w:t>,</w:t>
      </w:r>
      <w:r w:rsidR="00727941">
        <w:t xml:space="preserve"> </w:t>
      </w:r>
      <w:proofErr w:type="spellStart"/>
      <w:r w:rsidR="00727941" w:rsidRPr="003A55EF">
        <w:t>Schwantes</w:t>
      </w:r>
      <w:proofErr w:type="spellEnd"/>
      <w:r w:rsidR="00727941" w:rsidRPr="003A55EF">
        <w:t xml:space="preserve">, Freitas, </w:t>
      </w:r>
      <w:proofErr w:type="spellStart"/>
      <w:r w:rsidR="00727941" w:rsidRPr="003A55EF">
        <w:t>Zanchi</w:t>
      </w:r>
      <w:proofErr w:type="spellEnd"/>
      <w:r w:rsidR="00727941" w:rsidRPr="003A55EF">
        <w:t xml:space="preserve">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2A13CA">
        <w:t>;</w:t>
      </w:r>
      <w:r w:rsidR="004B3957">
        <w:t xml:space="preserve"> o presente trabalho busca </w:t>
      </w:r>
      <w:r w:rsidR="00EC279B">
        <w:t xml:space="preserve">evidências </w:t>
      </w:r>
      <w:r w:rsidR="004B3957">
        <w:t xml:space="preserve">para </w:t>
      </w:r>
      <w:r w:rsidR="002A13CA">
        <w:t>ampliar a compreensão deste assunto</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w:t>
      </w:r>
      <w:r w:rsidR="002A13CA">
        <w:t>,</w:t>
      </w:r>
      <w:r w:rsidR="005D0D2A">
        <w:t xml:space="preserve"> de acordo com IPEA</w:t>
      </w:r>
      <w:r>
        <w:t xml:space="preserve"> </w:t>
      </w:r>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color w:val="000000"/>
        </w:rPr>
      </w:pPr>
      <w:r>
        <w:rPr>
          <w:color w:val="000000"/>
        </w:rPr>
        <w:t xml:space="preserve">Dados elementos expostos acima, este estudo questiona a importância dos termos de troca para a análise do comércio exterior brasileiro. A despeito de existirem 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C7100E" w:rsidRPr="002E5A72" w:rsidRDefault="002E5A72" w:rsidP="002A13CA">
      <w:pPr>
        <w:jc w:val="both"/>
        <w:rPr>
          <w:b/>
        </w:rPr>
      </w:pPr>
      <w:r w:rsidRPr="002E5A72">
        <w:rPr>
          <w:b/>
        </w:rPr>
        <w:lastRenderedPageBreak/>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r w:rsidR="00EC279B">
        <w:rPr>
          <w:color w:val="000000"/>
        </w:rPr>
        <w:t>r</w:t>
      </w:r>
      <w:r w:rsidR="00865939">
        <w:rPr>
          <w:color w:val="000000"/>
        </w:rPr>
        <w:t xml:space="preserve"> </w:t>
      </w:r>
      <w:r w:rsidR="00243155">
        <w:rPr>
          <w:color w:val="000000"/>
        </w:rPr>
        <w:t xml:space="preserve">a </w:t>
      </w:r>
      <w:r w:rsidR="00865939">
        <w:rPr>
          <w:color w:val="000000"/>
        </w:rPr>
        <w:t xml:space="preserve">relação entre </w:t>
      </w:r>
      <w:proofErr w:type="gramStart"/>
      <w:r w:rsidR="00865939">
        <w:rPr>
          <w:color w:val="000000"/>
        </w:rPr>
        <w:t>as variáveis saldo</w:t>
      </w:r>
      <w:proofErr w:type="gramEnd"/>
      <w:r w:rsidR="00865939">
        <w:rPr>
          <w:color w:val="000000"/>
        </w:rPr>
        <w:t xml:space="preserve">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 xml:space="preserve">São </w:t>
      </w:r>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243155">
        <w:rPr>
          <w:color w:val="000000"/>
        </w:rPr>
        <w:t>nominal e real como variável</w:t>
      </w:r>
      <w:r w:rsidR="00F15F84">
        <w:rPr>
          <w:color w:val="000000"/>
        </w:rPr>
        <w:t xml:space="preserve">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r>
        <w:rPr>
          <w:color w:val="000000"/>
        </w:rPr>
        <w:t>,</w:t>
      </w:r>
      <w:r w:rsidR="00B5141E">
        <w:rPr>
          <w:color w:val="000000"/>
        </w:rPr>
        <w:t xml:space="preserve"> </w:t>
      </w:r>
      <w:r w:rsidR="00B5141E" w:rsidRPr="00B5141E">
        <w:rPr>
          <w:color w:val="000000"/>
        </w:rPr>
        <w:t>segundo Marça</w:t>
      </w:r>
      <w:r w:rsidR="00C74EEB">
        <w:rPr>
          <w:color w:val="000000"/>
        </w:rPr>
        <w:t>l</w:t>
      </w:r>
      <w:r w:rsidR="00B5141E" w:rsidRPr="00B5141E">
        <w:rPr>
          <w:color w:val="000000"/>
        </w:rPr>
        <w:t xml:space="preserve">, </w:t>
      </w:r>
      <w:proofErr w:type="spellStart"/>
      <w:r w:rsidR="00B5141E" w:rsidRPr="00B5141E">
        <w:rPr>
          <w:color w:val="000000"/>
        </w:rPr>
        <w:t>Nishijimi</w:t>
      </w:r>
      <w:proofErr w:type="spellEnd"/>
      <w:r w:rsidR="00B5141E" w:rsidRPr="00B5141E">
        <w:rPr>
          <w:color w:val="000000"/>
        </w:rPr>
        <w:t>, Monteiro (2009)</w:t>
      </w:r>
      <w:r>
        <w:rPr>
          <w:color w:val="000000"/>
        </w:rPr>
        <w:t>,</w:t>
      </w:r>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w:t>
      </w:r>
      <w:r w:rsidR="00243155">
        <w:t>ngeiro em relação ao bem doméstico (WALSH</w:t>
      </w:r>
      <w:r>
        <w:t>,</w:t>
      </w:r>
      <w:r w:rsidR="00B5141E">
        <w:t xml:space="preserve"> 2003)</w:t>
      </w:r>
      <w:r w:rsidR="00243155">
        <w:t xml:space="preserve">. Como complemento é acrescentado </w:t>
      </w:r>
      <w:proofErr w:type="gramStart"/>
      <w:r w:rsidR="00243155">
        <w:t>a</w:t>
      </w:r>
      <w:proofErr w:type="gramEnd"/>
      <w:r w:rsidR="00C74EEB">
        <w:t xml:space="preserve"> definição de paridade do poder de compra (PPC), que </w:t>
      </w:r>
      <w:r w:rsidR="00C74EEB" w:rsidRPr="00C74EEB">
        <w:rPr>
          <w:color w:val="1B1B21"/>
          <w:shd w:val="clear" w:color="auto" w:fill="FFFFFF"/>
        </w:rPr>
        <w:t>mede quanto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w:t>
      </w:r>
      <w:r w:rsidR="00243155">
        <w:rPr>
          <w:color w:val="1B1B21"/>
          <w:shd w:val="clear" w:color="auto" w:fill="FFFFFF"/>
        </w:rPr>
        <w:t>.</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r w:rsidR="004B6CF4">
        <w:rPr>
          <w:color w:val="1B1B21"/>
          <w:shd w:val="clear" w:color="auto" w:fill="FFFFFF"/>
        </w:rPr>
        <w:t>,</w:t>
      </w:r>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 xml:space="preserve">Para explicar a relação entre a taxa de câmbio e a balança comercial, </w:t>
      </w:r>
      <w:proofErr w:type="spellStart"/>
      <w:r>
        <w:t>Bickerdike</w:t>
      </w:r>
      <w:proofErr w:type="spellEnd"/>
      <w:r>
        <w:t xml:space="preserve"> (1920), Marshall (1923), Lerner (1914), Robinson (1947) e </w:t>
      </w:r>
      <w:proofErr w:type="spellStart"/>
      <w:r>
        <w:t>Metzler</w:t>
      </w:r>
      <w:proofErr w:type="spellEnd"/>
      <w:r>
        <w:t xml:space="preserve">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proofErr w:type="gramStart"/>
      <w:r w:rsidR="004B6CF4">
        <w:t>MOURA</w:t>
      </w:r>
      <w:r>
        <w:t>, 2005</w:t>
      </w:r>
      <w:proofErr w:type="gramEnd"/>
      <w:r>
        <w:t>).</w:t>
      </w:r>
    </w:p>
    <w:p w:rsidR="004B06C1" w:rsidRDefault="004B06C1" w:rsidP="00197171">
      <w:pPr>
        <w:autoSpaceDE w:val="0"/>
        <w:autoSpaceDN w:val="0"/>
        <w:adjustRightInd w:val="0"/>
        <w:spacing w:line="360" w:lineRule="auto"/>
        <w:ind w:firstLine="851"/>
        <w:jc w:val="both"/>
      </w:pPr>
      <w:r>
        <w:rPr>
          <w:color w:val="1B1B21"/>
          <w:shd w:val="clear" w:color="auto" w:fill="FFFFFF"/>
        </w:rPr>
        <w:lastRenderedPageBreak/>
        <w:t xml:space="preserve"> </w:t>
      </w:r>
      <w:r w:rsidR="00815EA4">
        <w:t>De acordo com</w:t>
      </w:r>
      <w:r>
        <w:t xml:space="preserve"> </w:t>
      </w:r>
      <w:proofErr w:type="spellStart"/>
      <w:r>
        <w:t>Sonaglio</w:t>
      </w:r>
      <w:proofErr w:type="spellEnd"/>
      <w:r>
        <w:t>, Scalco e Campos (2010), a condição de Marshall-Lerner preconiza que somente haverá uma melhora no saldo da balança comercial em 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ode-se inferir 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4B6CF4" w:rsidP="00197171">
      <w:pPr>
        <w:autoSpaceDE w:val="0"/>
        <w:autoSpaceDN w:val="0"/>
        <w:adjustRightInd w:val="0"/>
        <w:spacing w:line="360" w:lineRule="auto"/>
        <w:ind w:firstLine="851"/>
        <w:jc w:val="both"/>
        <w:rPr>
          <w:color w:val="000000"/>
        </w:rPr>
      </w:pPr>
      <w:r>
        <w:rPr>
          <w:color w:val="000000"/>
        </w:rPr>
        <w:t xml:space="preserve">Análises </w:t>
      </w:r>
      <w:r w:rsidR="0066733F">
        <w:rPr>
          <w:color w:val="000000"/>
        </w:rPr>
        <w:t>feitas por vários autores acerca deste assunto se revelaram interessantes e</w:t>
      </w:r>
      <w:r w:rsidR="008A550B">
        <w:rPr>
          <w:color w:val="000000"/>
        </w:rPr>
        <w:t xml:space="preserve"> em algumas vezes contraditórias em alguns aspectos</w:t>
      </w:r>
      <w:r w:rsidR="0066733F">
        <w:rPr>
          <w:color w:val="000000"/>
        </w:rPr>
        <w:t xml:space="preserve">.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forma</w:t>
      </w:r>
      <w:r w:rsidR="008A550B">
        <w:t>,</w:t>
      </w:r>
      <w:r>
        <w:t xml:space="preserve"> o autor concluiu que o principal fomentador das exportações foi </w:t>
      </w:r>
      <w:proofErr w:type="gramStart"/>
      <w:r>
        <w:t>a</w:t>
      </w:r>
      <w:proofErr w:type="gramEnd"/>
      <w:r>
        <w:t xml:space="preserve"> demanda mundial, essa afirmação apesar de pouco conclusiva gera indícios que a utilização de política cambial para dinamizar exportações poderia ser muito </w:t>
      </w:r>
      <w:r w:rsidR="008A550B">
        <w:t>pouco efetiva</w:t>
      </w:r>
      <w:r>
        <w:t xml:space="preserve">. </w:t>
      </w:r>
    </w:p>
    <w:p w:rsidR="0066733F" w:rsidRDefault="00BC4C13" w:rsidP="00197171">
      <w:pPr>
        <w:autoSpaceDE w:val="0"/>
        <w:autoSpaceDN w:val="0"/>
        <w:adjustRightInd w:val="0"/>
        <w:spacing w:line="360" w:lineRule="auto"/>
        <w:ind w:firstLine="851"/>
        <w:jc w:val="both"/>
      </w:pPr>
      <w:r>
        <w:t xml:space="preserve">Por meio </w:t>
      </w:r>
      <w:r w:rsidR="0066733F" w:rsidRPr="003A55EF">
        <w:t xml:space="preserve">do trabalho de </w:t>
      </w:r>
      <w:proofErr w:type="spellStart"/>
      <w:r w:rsidR="0066733F" w:rsidRPr="003A55EF">
        <w:t>Schwantes</w:t>
      </w:r>
      <w:proofErr w:type="spellEnd"/>
      <w:r w:rsidR="0066733F" w:rsidRPr="003A55EF">
        <w:t xml:space="preserve">, Freitas, </w:t>
      </w:r>
      <w:proofErr w:type="spellStart"/>
      <w:r w:rsidR="0066733F" w:rsidRPr="003A55EF">
        <w:t>Zanchi</w:t>
      </w:r>
      <w:proofErr w:type="spellEnd"/>
      <w:r w:rsidR="0066733F" w:rsidRPr="003A55EF">
        <w:t xml:space="preserve"> (2010), onde foi examinado o comportamento da balança comercial do agronegócio entre o período de 1990 a 2007</w:t>
      </w:r>
      <w:r w:rsidR="0066733F">
        <w:t xml:space="preserve">, </w:t>
      </w:r>
      <w:r>
        <w:t xml:space="preserve">os autores </w:t>
      </w:r>
      <w:r w:rsidR="0066733F">
        <w:t xml:space="preserve">concluíram </w:t>
      </w:r>
      <w:r w:rsidR="00DE3C58" w:rsidRPr="003A55EF">
        <w:t>que as variáveis mais relevantes na determinação do saldo comercial do agronegócio brasileiro foram, no longo prazo, renda interna, taxa de câmbio efetiva real e importações agrícolas mundiais (renda externa). Porém</w:t>
      </w:r>
      <w:r w:rsidR="008A550B">
        <w:t>,</w:t>
      </w:r>
      <w:r w:rsidR="00DE3C58" w:rsidRPr="003A55EF">
        <w:t xml:space="preserve"> ao </w:t>
      </w:r>
      <w:r w:rsidRPr="003A55EF">
        <w:t>contr</w:t>
      </w:r>
      <w:r>
        <w:t>á</w:t>
      </w:r>
      <w:r w:rsidRPr="003A55EF">
        <w:t xml:space="preserve">rio </w:t>
      </w:r>
      <w:r w:rsidR="00DE3C58" w:rsidRPr="003A55EF">
        <w:t xml:space="preserve">do que se esperava, os termos de troca não foram estatisticamente influentes, desse modo, </w:t>
      </w:r>
      <w:r w:rsidR="008A550B">
        <w:t>tal</w:t>
      </w:r>
      <w:r w:rsidR="00DE3C58" w:rsidRPr="003A55EF">
        <w:t xml:space="preserve">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 xml:space="preserve">Marçal, </w:t>
      </w:r>
      <w:proofErr w:type="spellStart"/>
      <w:r w:rsidRPr="004B571D">
        <w:t>Nishijimi</w:t>
      </w:r>
      <w:proofErr w:type="spellEnd"/>
      <w:r w:rsidRPr="004B571D">
        <w:t xml:space="preserve"> e Monteiro (2009)</w:t>
      </w:r>
      <w:r w:rsidR="004B571D" w:rsidRPr="004B571D">
        <w:t xml:space="preserve"> buscaram confirmar a existência de uma relação estável entre taxa</w:t>
      </w:r>
      <w:r w:rsidR="008A550B">
        <w:t xml:space="preserve"> </w:t>
      </w:r>
      <w:r w:rsidR="004B571D" w:rsidRPr="004B571D">
        <w:t>de câmbio real e saldo comercial para a economia brasileira</w:t>
      </w:r>
      <w:r w:rsidRPr="004B571D">
        <w:t>.</w:t>
      </w:r>
      <w:r w:rsidR="008A550B">
        <w:t xml:space="preserve"> Obte</w:t>
      </w:r>
      <w:r w:rsidR="004B571D" w:rsidRPr="004B571D">
        <w:t>ve-se que tal relação continua a existir e é estável para quase um quarto de século.</w:t>
      </w:r>
      <w:r w:rsidR="00BC4C13" w:rsidRPr="004B571D">
        <w:t xml:space="preserve"> </w:t>
      </w:r>
    </w:p>
    <w:p w:rsidR="00650565" w:rsidRDefault="00650565" w:rsidP="00197171">
      <w:pPr>
        <w:autoSpaceDE w:val="0"/>
        <w:autoSpaceDN w:val="0"/>
        <w:adjustRightInd w:val="0"/>
        <w:spacing w:line="360" w:lineRule="auto"/>
        <w:ind w:firstLine="851"/>
        <w:jc w:val="both"/>
      </w:pPr>
      <w:r w:rsidRPr="00C67110">
        <w:t xml:space="preserve">De acordo com o estudo de </w:t>
      </w:r>
      <w:proofErr w:type="spellStart"/>
      <w:r w:rsidRPr="00C67110">
        <w:t>Sonaglio</w:t>
      </w:r>
      <w:proofErr w:type="spellEnd"/>
      <w:r w:rsidRPr="00C67110">
        <w:t>, Scalco e Campos (2010)</w:t>
      </w:r>
      <w:r w:rsidR="008A550B">
        <w:t>,</w:t>
      </w:r>
      <w:r w:rsidRPr="00C67110">
        <w:t xml:space="preserve"> que analisaram os efeitos do curto e de longo prazo de uma depreciação cambial sobre o saldo da balança comercial</w:t>
      </w:r>
      <w:r w:rsidR="00BC4C13">
        <w:t>,</w:t>
      </w:r>
      <w:r w:rsidRPr="00C67110">
        <w:t xml:space="preserve"> considerando dados agregados de comércio entre o país e o resto do mundo, buscando possíveis</w:t>
      </w:r>
      <w:r w:rsidR="008A550B">
        <w:t xml:space="preserve"> evidências</w:t>
      </w:r>
      <w:r w:rsidRPr="00C67110">
        <w:t xml:space="preserve"> de Curva </w:t>
      </w:r>
      <w:r w:rsidRPr="00C67110">
        <w:rPr>
          <w:i/>
        </w:rPr>
        <w:t>J</w:t>
      </w:r>
      <w:r w:rsidRPr="00C67110">
        <w:t xml:space="preserve"> para 21 setores da balança comercial de manufaturados brasi</w:t>
      </w:r>
      <w:r w:rsidR="008A550B">
        <w:t>leira no período de 1994 a 2007, o</w:t>
      </w:r>
      <w:r>
        <w:t xml:space="preserve">btiveram </w:t>
      </w:r>
      <w:r w:rsidRPr="00C67110">
        <w:t xml:space="preserve">através desse trabalho que 10 dos 21 setores analisados demonstraram o primeiro estágio da Curva </w:t>
      </w:r>
      <w:r w:rsidRPr="00C67110">
        <w:rPr>
          <w:i/>
        </w:rPr>
        <w:t>J</w:t>
      </w:r>
      <w:r w:rsidRPr="00C67110">
        <w:t xml:space="preserve">, </w:t>
      </w:r>
      <w:r w:rsidRPr="00C67110">
        <w:lastRenderedPageBreak/>
        <w:t xml:space="preserve">ou seja, apresentaram piora no saldo da balança comercial no curto prazo e no longo prazo registraram resultados positivo, após o efeito da desvalorização cambial. No 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w:t>
      </w:r>
      <w:proofErr w:type="gramStart"/>
      <w:r w:rsidR="008A550B" w:rsidRPr="00C67110">
        <w:t>apresentaram</w:t>
      </w:r>
      <w:r w:rsidR="008A550B">
        <w:t>,</w:t>
      </w:r>
      <w:proofErr w:type="gramEnd"/>
      <w:r w:rsidR="008A550B">
        <w:t xml:space="preserve"> no curto prazo,</w:t>
      </w:r>
      <w:r w:rsidRPr="00C67110">
        <w:t xml:space="preserve"> o efeito esperado após a desvalorização </w:t>
      </w:r>
      <w:r w:rsidR="00BC4C13" w:rsidRPr="00C67110">
        <w:t>cambial,</w:t>
      </w:r>
      <w:r w:rsidRPr="00C67110">
        <w:t xml:space="preserve"> que foi o objetivo do estudo,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9D73DA">
        <w:t xml:space="preserve">videnciaram </w:t>
      </w:r>
      <w:r w:rsidR="00EF2F1D">
        <w:t xml:space="preserve">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Já no curto prazo</w:t>
      </w:r>
      <w:r w:rsidR="009D73DA">
        <w:t>,</w:t>
      </w:r>
      <w:r w:rsidR="00EF2F1D" w:rsidRPr="008B2D04">
        <w:t xml:space="preserve"> negou-se a evidencia de Curva </w:t>
      </w:r>
      <w:r w:rsidR="00EF2F1D" w:rsidRPr="008B2D04">
        <w:rPr>
          <w:i/>
        </w:rPr>
        <w:t>J</w:t>
      </w:r>
      <w:r w:rsidR="00EF2F1D" w:rsidRPr="008B2D04">
        <w:t xml:space="preserve"> onde o saldo da balança comercial pioraria num primeiro momento, melhorando depois de um determinado período. Concluiu-se então</w:t>
      </w:r>
      <w:r w:rsidR="009D73DA">
        <w:t xml:space="preserve"> nesse estudo</w:t>
      </w:r>
      <w:r w:rsidR="00EF2F1D" w:rsidRPr="008B2D04">
        <w:t>,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 xml:space="preserve">bilateral entre o Brasil e os Estados Unidos, </w:t>
      </w:r>
      <w:proofErr w:type="gramStart"/>
      <w:r w:rsidRPr="00321A34">
        <w:t>Mercosul</w:t>
      </w:r>
      <w:proofErr w:type="gramEnd"/>
      <w:r w:rsidRPr="00321A34">
        <w:t>, União Europeia e Resto do Mundo</w:t>
      </w:r>
      <w:r w:rsidR="00BC4C13">
        <w:t>,</w:t>
      </w:r>
      <w:r w:rsidRPr="00321A34">
        <w:t xml:space="preserve"> de acordo com a dinâmica de curto e longo prazo da balança comercial brasileira, no período de 1990 a 2009</w:t>
      </w:r>
      <w:r w:rsidR="009D73DA">
        <w:t>,</w:t>
      </w:r>
      <w:r>
        <w:t xml:space="preserve"> </w:t>
      </w:r>
      <w:r w:rsidR="009D73DA">
        <w:t>n</w:t>
      </w:r>
      <w:r w:rsidRPr="00321A34">
        <w:t>ão se averiguou, no curto prazo, o efeito esperado da Curva J para os fluxos de comércio brasileiro com o Mercosul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 xml:space="preserve">com o </w:t>
      </w:r>
      <w:proofErr w:type="gramStart"/>
      <w:r w:rsidRPr="00321A34">
        <w:t>Mercosul</w:t>
      </w:r>
      <w:proofErr w:type="gramEnd"/>
      <w:r w:rsidRPr="00321A34">
        <w:t xml:space="preserve"> e Estados Unidos, para os coeficientes estimados. Assim</w:t>
      </w:r>
      <w:r w:rsidR="009D73DA">
        <w:t>,</w:t>
      </w:r>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color w:val="000000"/>
        </w:rPr>
      </w:pPr>
      <w:r>
        <w:rPr>
          <w:color w:val="000000"/>
        </w:rPr>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a comercial por fator agregado, pois, de acordo com os estudos relatados anteriormente, a maioria</w:t>
      </w:r>
      <w:r w:rsidR="009D73DA">
        <w:rPr>
          <w:color w:val="000000"/>
        </w:rPr>
        <w:t xml:space="preserve"> desses</w:t>
      </w:r>
      <w:r w:rsidR="00A73BE3">
        <w:rPr>
          <w:color w:val="000000"/>
        </w:rPr>
        <w:t xml:space="preserve">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6E41A3"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t>Este modelo contempla as variáveis</w:t>
      </w:r>
      <w:r w:rsidR="003A7EE7">
        <w:t xml:space="preserve">: </w:t>
      </w:r>
      <w:r w:rsidR="003A7EE7" w:rsidRPr="009D73DA">
        <w:rPr>
          <w:i/>
        </w:rPr>
        <w:t>BC</w:t>
      </w:r>
      <w:r w:rsidR="003A7EE7">
        <w:t xml:space="preserve">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9D73DA">
        <w:t>;</w:t>
      </w:r>
      <w:r w:rsidR="003A7EE7">
        <w:t xml:space="preserve"> </w:t>
      </w:r>
      <w:r w:rsidR="003A7EE7" w:rsidRPr="009D73DA">
        <w:rPr>
          <w:i/>
        </w:rPr>
        <w:t>TT</w:t>
      </w:r>
      <w:r w:rsidR="003A7EE7">
        <w:t xml:space="preserve"> representa os termos de troca </w:t>
      </w:r>
      <w:r w:rsidR="003A7EE7" w:rsidRPr="00646786">
        <w:rPr>
          <w:b/>
        </w:rPr>
        <w:t>–</w:t>
      </w:r>
      <w:r w:rsidR="003A7EE7">
        <w:rPr>
          <w:b/>
        </w:rPr>
        <w:t xml:space="preserve"> </w:t>
      </w:r>
      <w:r w:rsidR="009D73DA">
        <w:t>preços relativos;</w:t>
      </w:r>
      <w:r w:rsidR="003A7EE7">
        <w:t xml:space="preserve"> </w:t>
      </w:r>
      <w:proofErr w:type="spellStart"/>
      <w:proofErr w:type="gramStart"/>
      <w:r w:rsidR="003A7EE7" w:rsidRPr="009D73DA">
        <w:rPr>
          <w:i/>
        </w:rPr>
        <w:t>PIBm</w:t>
      </w:r>
      <w:proofErr w:type="spellEnd"/>
      <w:proofErr w:type="gramEnd"/>
      <w:r w:rsidR="003A7EE7">
        <w:t xml:space="preserve"> </w:t>
      </w:r>
      <w:r w:rsidR="009D73DA">
        <w:t>é o índice PIB do mundo e;</w:t>
      </w:r>
      <w:r w:rsidR="003A7EE7" w:rsidRPr="009D73DA">
        <w:rPr>
          <w:i/>
        </w:rPr>
        <w:t xml:space="preserve"> </w:t>
      </w:r>
      <w:proofErr w:type="spellStart"/>
      <w:r w:rsidR="003A7EE7" w:rsidRPr="009D73DA">
        <w:rPr>
          <w:i/>
        </w:rPr>
        <w:t>PIBb</w:t>
      </w:r>
      <w:proofErr w:type="spellEnd"/>
      <w:r w:rsidR="003A7EE7">
        <w:t xml:space="preserve"> é o PIB brasileiro. </w:t>
      </w:r>
    </w:p>
    <w:p w:rsidR="003A7EE7" w:rsidRDefault="003A7EE7" w:rsidP="00197171">
      <w:pPr>
        <w:autoSpaceDE w:val="0"/>
        <w:autoSpaceDN w:val="0"/>
        <w:adjustRightInd w:val="0"/>
        <w:spacing w:line="360" w:lineRule="auto"/>
        <w:ind w:firstLine="851"/>
        <w:jc w:val="both"/>
        <w:rPr>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572B69" w:rsidRDefault="00572B69" w:rsidP="00572B69">
      <w:pPr>
        <w:jc w:val="both"/>
        <w:rPr>
          <w:color w:val="000000"/>
        </w:rPr>
      </w:pPr>
    </w:p>
    <w:p w:rsidR="003E5248" w:rsidRPr="004936EF" w:rsidRDefault="001119A4" w:rsidP="009D73DA">
      <w:pPr>
        <w:jc w:val="both"/>
        <w:rPr>
          <w:b/>
          <w:color w:val="000000"/>
        </w:rPr>
      </w:pPr>
      <w:r w:rsidRPr="004936EF">
        <w:rPr>
          <w:b/>
          <w:color w:val="000000"/>
        </w:rPr>
        <w:t>Metodologia</w:t>
      </w:r>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proofErr w:type="spellStart"/>
      <w:r w:rsidR="00572B69">
        <w:t>Dickey-Fuller</w:t>
      </w:r>
      <w:proofErr w:type="spellEnd"/>
      <w:r w:rsidR="00572B69">
        <w:t xml:space="preserve"> </w:t>
      </w:r>
      <w:proofErr w:type="spellStart"/>
      <w:r w:rsidR="00572B69" w:rsidRPr="004E4970">
        <w:rPr>
          <w:i/>
        </w:rPr>
        <w:t>Generalized</w:t>
      </w:r>
      <w:proofErr w:type="spellEnd"/>
      <w:r w:rsidR="00572B69" w:rsidRPr="004E4970">
        <w:rPr>
          <w:i/>
        </w:rPr>
        <w:t xml:space="preserve"> </w:t>
      </w:r>
      <w:proofErr w:type="spellStart"/>
      <w:r w:rsidR="00572B69" w:rsidRPr="004E4970">
        <w:rPr>
          <w:i/>
        </w:rPr>
        <w:t>Least</w:t>
      </w:r>
      <w:proofErr w:type="spellEnd"/>
      <w:r w:rsidR="00572B69" w:rsidRPr="004E4970">
        <w:rPr>
          <w:i/>
        </w:rPr>
        <w:t xml:space="preserve"> Square</w:t>
      </w:r>
      <w:r w:rsidR="00F20EB7">
        <w:t xml:space="preserve"> – DF-GLS – de </w:t>
      </w:r>
      <w:r w:rsidR="00572B69">
        <w:t>Elliot; Rothenberg e Stock (1996)</w:t>
      </w:r>
      <w:r w:rsidR="00E324F6">
        <w:t xml:space="preserve"> e também o teste </w:t>
      </w:r>
      <w:r w:rsidR="00E324F6" w:rsidRPr="008C2B1E">
        <w:t>Phillips-</w:t>
      </w:r>
      <w:proofErr w:type="spellStart"/>
      <w:r w:rsidR="00E324F6" w:rsidRPr="008C2B1E">
        <w:t>Perron</w:t>
      </w:r>
      <w:proofErr w:type="spellEnd"/>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w:t>
      </w:r>
      <w:proofErr w:type="gramStart"/>
      <w:r w:rsidR="002E34EF">
        <w:t>1</w:t>
      </w:r>
      <w:proofErr w:type="gramEnd"/>
      <w:r w:rsidR="002E34EF">
        <w:t xml:space="preserve"> e 2</w:t>
      </w:r>
      <w:r w:rsidR="002E34EF" w:rsidRPr="00A7759F">
        <w:t>.</w:t>
      </w:r>
      <w:r w:rsidR="002E34EF">
        <w:t xml:space="preserve"> O</w:t>
      </w:r>
      <w:r w:rsidR="002E34EF" w:rsidRPr="008C2B1E">
        <w:t xml:space="preserve"> número de defasagens utilizadas</w:t>
      </w:r>
      <w:r w:rsidR="00F20EB7">
        <w:t xml:space="preserve"> fora</w:t>
      </w:r>
      <w:r w:rsidR="002E34EF" w:rsidRPr="008C2B1E">
        <w:t xml:space="preserve"> determinado pelo Critério de Informação de </w:t>
      </w:r>
      <w:proofErr w:type="spellStart"/>
      <w:r w:rsidR="002E34EF" w:rsidRPr="008C2B1E">
        <w:t>Akaike</w:t>
      </w:r>
      <w:proofErr w:type="spellEnd"/>
      <w:r w:rsidR="002E34EF" w:rsidRPr="008C2B1E">
        <w:t xml:space="preserve"> Modificado (MAIC).</w:t>
      </w:r>
    </w:p>
    <w:p w:rsidR="00B86AC4" w:rsidRPr="00F279C5" w:rsidRDefault="00F20EB7" w:rsidP="0073734F">
      <w:pPr>
        <w:autoSpaceDE w:val="0"/>
        <w:autoSpaceDN w:val="0"/>
        <w:adjustRightInd w:val="0"/>
        <w:spacing w:line="360" w:lineRule="auto"/>
        <w:ind w:firstLine="851"/>
        <w:jc w:val="both"/>
        <w:rPr>
          <w:color w:val="000000"/>
        </w:rPr>
      </w:pPr>
      <w:r>
        <w:tab/>
        <w:t>As aná</w:t>
      </w:r>
      <w:r w:rsidR="002E34EF">
        <w:t xml:space="preserve">lises de longo prazo foram estimadas pelo teste de </w:t>
      </w:r>
      <w:proofErr w:type="spellStart"/>
      <w:r w:rsidR="002E34EF">
        <w:t>cointegração</w:t>
      </w:r>
      <w:proofErr w:type="spellEnd"/>
      <w:r w:rsidR="002E34EF">
        <w:t xml:space="preserve"> popularizado por </w:t>
      </w:r>
      <w:proofErr w:type="spellStart"/>
      <w:r w:rsidR="002E34EF">
        <w:t>Johansen</w:t>
      </w:r>
      <w:proofErr w:type="spellEnd"/>
      <w:r w:rsidR="002E34EF">
        <w:t xml:space="preserve"> (1988)</w:t>
      </w:r>
      <w:r>
        <w:t xml:space="preserve">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002E34EF">
        <w:t xml:space="preserve">. </w:t>
      </w:r>
      <w:r w:rsidR="00F279C5">
        <w:t xml:space="preserve">De acordo com </w:t>
      </w:r>
      <w:proofErr w:type="spellStart"/>
      <w:r w:rsidR="00F279C5">
        <w:t>Sonaglio</w:t>
      </w:r>
      <w:proofErr w:type="spellEnd"/>
      <w:r w:rsidR="00F279C5">
        <w:t xml:space="preserve">, Scalco e Campos (2010), tal </w:t>
      </w:r>
      <w:r>
        <w:t>método é utilizado qua</w:t>
      </w:r>
      <w:r w:rsidR="00F279C5" w:rsidRPr="00F279C5">
        <w:t>ndo</w:t>
      </w:r>
      <w:r w:rsidR="00F279C5">
        <w:t xml:space="preserve"> </w:t>
      </w:r>
      <w:r>
        <w:t xml:space="preserve">duas ou mais séries </w:t>
      </w:r>
      <w:r w:rsidR="00F279C5" w:rsidRPr="00F279C5">
        <w:t>se movem conjuntamente no tempo e</w:t>
      </w:r>
      <w:r w:rsidR="00F279C5">
        <w:t xml:space="preserve"> </w:t>
      </w:r>
      <w:r w:rsidR="00F279C5" w:rsidRPr="00F279C5">
        <w:t>suas diferenças são estáveis (estacionárias)</w:t>
      </w:r>
      <w:r>
        <w:t xml:space="preserve">, chamadas de séries </w:t>
      </w:r>
      <w:proofErr w:type="spellStart"/>
      <w:r>
        <w:t>cointegradas</w:t>
      </w:r>
      <w:proofErr w:type="spellEnd"/>
      <w:r w:rsidR="00F279C5" w:rsidRPr="00F279C5">
        <w:t>, mesmo quando cada série em particular</w:t>
      </w:r>
      <w:r w:rsidR="00F279C5">
        <w:t xml:space="preserve"> </w:t>
      </w:r>
      <w:r w:rsidR="00F279C5" w:rsidRPr="00F279C5">
        <w:t>tenha uma tendência estocástica e seja, p</w:t>
      </w:r>
      <w:r>
        <w:t xml:space="preserve">ortanto, não estacionária. A </w:t>
      </w:r>
      <w:proofErr w:type="spellStart"/>
      <w:r>
        <w:t>co</w:t>
      </w:r>
      <w:r w:rsidR="00F279C5" w:rsidRPr="00F279C5">
        <w:t>integração</w:t>
      </w:r>
      <w:proofErr w:type="spellEnd"/>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r>
        <w:t>.</w:t>
      </w:r>
    </w:p>
    <w:p w:rsidR="00F279C5" w:rsidRDefault="00F20EB7" w:rsidP="0073734F">
      <w:pPr>
        <w:spacing w:line="360" w:lineRule="auto"/>
        <w:ind w:firstLine="851"/>
        <w:jc w:val="both"/>
        <w:rPr>
          <w:color w:val="000000"/>
        </w:rPr>
      </w:pPr>
      <w:r>
        <w:rPr>
          <w:color w:val="000000"/>
        </w:rPr>
        <w:tab/>
        <w:t>Após a aná</w:t>
      </w:r>
      <w:r w:rsidR="00FC391F">
        <w:rPr>
          <w:color w:val="000000"/>
        </w:rPr>
        <w:t xml:space="preserve">lise dos resultados do teste de </w:t>
      </w:r>
      <w:proofErr w:type="spellStart"/>
      <w:r w:rsidR="00FC391F">
        <w:rPr>
          <w:color w:val="000000"/>
        </w:rPr>
        <w:t>Johansen</w:t>
      </w:r>
      <w:proofErr w:type="spellEnd"/>
      <w:r w:rsidR="00FC391F">
        <w:rPr>
          <w:color w:val="000000"/>
        </w:rPr>
        <w:t xml:space="preserve">, utiliza-se </w:t>
      </w:r>
      <w:r w:rsidR="00FC391F">
        <w:t>um Modelo Vetorial de Correção de Erros – VEC – para efetuar</w:t>
      </w:r>
      <w:r>
        <w:t xml:space="preserve"> a</w:t>
      </w:r>
      <w:r w:rsidR="00FC391F">
        <w:t xml:space="preserve">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8" o:title=""/>
          </v:shape>
          <o:OLEObject Type="Embed" ProgID="Equation.3" ShapeID="_x0000_i1025" DrawAspect="Content" ObjectID="_1495391102" r:id="rId9"/>
        </w:object>
      </w:r>
      <w:r>
        <w:rPr>
          <w:snapToGrid w:val="0"/>
        </w:rPr>
        <w:t xml:space="preserve">                                               </w:t>
      </w:r>
      <w:r w:rsidRPr="008C2B1E">
        <w:rPr>
          <w:snapToGrid w:val="0"/>
        </w:rPr>
        <w:t>(1)</w:t>
      </w:r>
      <w:r>
        <w:rPr>
          <w:snapToGrid w:val="0"/>
        </w:rPr>
        <w:t xml:space="preserve"> </w:t>
      </w:r>
    </w:p>
    <w:p w:rsidR="00F20EB7" w:rsidRDefault="00F20EB7" w:rsidP="00FC391F">
      <w:pPr>
        <w:autoSpaceDE w:val="0"/>
        <w:autoSpaceDN w:val="0"/>
        <w:adjustRightInd w:val="0"/>
        <w:jc w:val="both"/>
        <w:rPr>
          <w:snapToGrid w:val="0"/>
        </w:rPr>
      </w:pPr>
    </w:p>
    <w:p w:rsidR="00FC391F" w:rsidRDefault="00FC391F" w:rsidP="00FC391F">
      <w:pPr>
        <w:autoSpaceDE w:val="0"/>
        <w:autoSpaceDN w:val="0"/>
        <w:adjustRightInd w:val="0"/>
        <w:jc w:val="both"/>
        <w:rPr>
          <w:snapToGrid w:val="0"/>
        </w:rPr>
      </w:pPr>
      <w:proofErr w:type="gramStart"/>
      <w:r w:rsidRPr="008C2B1E">
        <w:rPr>
          <w:snapToGrid w:val="0"/>
        </w:rPr>
        <w:t>que</w:t>
      </w:r>
      <w:proofErr w:type="gramEnd"/>
      <w:r w:rsidRPr="008C2B1E">
        <w:rPr>
          <w:snapToGrid w:val="0"/>
        </w:rPr>
        <w:t xml:space="preserve"> após ser </w:t>
      </w:r>
      <w:proofErr w:type="spellStart"/>
      <w:r w:rsidRPr="008C2B1E">
        <w:rPr>
          <w:snapToGrid w:val="0"/>
        </w:rPr>
        <w:t>reparametrizada</w:t>
      </w:r>
      <w:proofErr w:type="spellEnd"/>
      <w:r w:rsidRPr="008C2B1E">
        <w:rPr>
          <w:snapToGrid w:val="0"/>
        </w:rPr>
        <w:t xml:space="preserve"> se torna:</w:t>
      </w:r>
    </w:p>
    <w:p w:rsidR="00F20EB7" w:rsidRDefault="00F20EB7" w:rsidP="00FC391F">
      <w:pPr>
        <w:autoSpaceDE w:val="0"/>
        <w:autoSpaceDN w:val="0"/>
        <w:adjustRightInd w:val="0"/>
        <w:jc w:val="both"/>
        <w:rPr>
          <w:snapToGrid w:val="0"/>
        </w:rPr>
      </w:pP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0" o:title=""/>
          </v:shape>
          <o:OLEObject Type="Embed" ProgID="Equation.3" ShapeID="_x0000_i1026" DrawAspect="Content" ObjectID="_1495391103" r:id="rId11"/>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2" o:title=""/>
          </v:shape>
          <o:OLEObject Type="Embed" ProgID="Equation.3" ShapeID="_x0000_i1027" DrawAspect="Content" ObjectID="_1495391104" r:id="rId13"/>
        </w:object>
      </w:r>
      <w:r w:rsidRPr="008C2B1E">
        <w:rPr>
          <w:snapToGrid w:val="0"/>
        </w:rPr>
        <w:t xml:space="preserve"> </w:t>
      </w:r>
      <w:r>
        <w:rPr>
          <w:snapToGrid w:val="0"/>
        </w:rPr>
        <w:t xml:space="preserve">                                         </w:t>
      </w:r>
      <w:r w:rsidRPr="008C2B1E">
        <w:rPr>
          <w:snapToGrid w:val="0"/>
        </w:rPr>
        <w:t xml:space="preserve">(3) </w:t>
      </w:r>
    </w:p>
    <w:p w:rsidR="00F20EB7" w:rsidRDefault="00F20EB7" w:rsidP="00FC391F">
      <w:pPr>
        <w:autoSpaceDE w:val="0"/>
        <w:autoSpaceDN w:val="0"/>
        <w:adjustRightInd w:val="0"/>
        <w:jc w:val="both"/>
        <w:rPr>
          <w:snapToGrid w:val="0"/>
        </w:rPr>
      </w:pPr>
      <w:proofErr w:type="gramStart"/>
      <w:r>
        <w:rPr>
          <w:snapToGrid w:val="0"/>
        </w:rPr>
        <w:t>e</w:t>
      </w:r>
      <w:proofErr w:type="gramEnd"/>
      <w:r>
        <w:rPr>
          <w:snapToGrid w:val="0"/>
        </w:rPr>
        <w:t>,</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4" o:title=""/>
          </v:shape>
          <o:OLEObject Type="Embed" ProgID="Equation.3" ShapeID="_x0000_i1028" DrawAspect="Content" ObjectID="_1495391105" r:id="rId15"/>
        </w:object>
      </w:r>
      <w:r w:rsidRPr="008C2B1E">
        <w:rPr>
          <w:snapToGrid w:val="0"/>
        </w:rPr>
        <w:t xml:space="preserve"> </w:t>
      </w:r>
      <w:r>
        <w:rPr>
          <w:snapToGrid w:val="0"/>
        </w:rPr>
        <w:t xml:space="preserve">                                                                         (4)</w:t>
      </w:r>
    </w:p>
    <w:p w:rsidR="00F20EB7" w:rsidRPr="008C2B1E" w:rsidRDefault="00F20EB7" w:rsidP="00FC391F">
      <w:pPr>
        <w:autoSpaceDE w:val="0"/>
        <w:autoSpaceDN w:val="0"/>
        <w:adjustRightInd w:val="0"/>
        <w:jc w:val="both"/>
        <w:rPr>
          <w:snapToGrid w:val="0"/>
        </w:rPr>
      </w:pPr>
    </w:p>
    <w:p w:rsidR="00F20EB7" w:rsidRDefault="00FC391F" w:rsidP="00F20EB7">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w:t>
      </w:r>
      <w:proofErr w:type="gramStart"/>
      <w:r w:rsidRPr="008C2B1E">
        <w:t>1</w:t>
      </w:r>
      <w:proofErr w:type="gramEnd"/>
      <w:r w:rsidRPr="008C2B1E">
        <w:t xml:space="preserve">) de variáveis estocásticas, </w:t>
      </w:r>
      <w:r w:rsidRPr="008C2B1E">
        <w:rPr>
          <w:position w:val="-4"/>
        </w:rPr>
        <w:object w:dxaOrig="225" w:dyaOrig="240">
          <v:shape id="_x0000_i1029" type="#_x0000_t75" style="width:11.55pt;height:12.25pt" o:ole="">
            <v:imagedata r:id="rId16" o:title=""/>
          </v:shape>
          <o:OLEObject Type="Embed" ProgID="Equation.3" ShapeID="_x0000_i1029" DrawAspect="Content" ObjectID="_1495391106" r:id="rId17"/>
        </w:object>
      </w:r>
      <w:r w:rsidRPr="008C2B1E">
        <w:t xml:space="preserve">é um operador de diferenças, </w:t>
      </w:r>
      <w:proofErr w:type="spellStart"/>
      <w:r w:rsidRPr="008C2B1E">
        <w:t>Dt</w:t>
      </w:r>
      <w:proofErr w:type="spellEnd"/>
      <w:r w:rsidRPr="008C2B1E">
        <w:t xml:space="preserve"> é um vetor de variáveis determinísticas (não estocásticas), </w:t>
      </w:r>
      <w:r w:rsidRPr="008C2B1E">
        <w:rPr>
          <w:position w:val="-12"/>
        </w:rPr>
        <w:object w:dxaOrig="1230" w:dyaOrig="360">
          <v:shape id="_x0000_i1030" type="#_x0000_t75" style="width:62.5pt;height:18.35pt" o:ole="">
            <v:imagedata r:id="rId18" o:title=""/>
          </v:shape>
          <o:OLEObject Type="Embed" ProgID="Equation.3" ShapeID="_x0000_i1030" DrawAspect="Content" ObjectID="_1495391107" r:id="rId19"/>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0" o:title=""/>
          </v:shape>
          <o:OLEObject Type="Embed" ProgID="Equation.3" ShapeID="_x0000_i1031" DrawAspect="Content" ObjectID="_1495391108" r:id="rId21"/>
        </w:object>
      </w:r>
      <w:r w:rsidRPr="008C2B1E">
        <w:t xml:space="preserve">será o número de vetores de </w:t>
      </w:r>
      <w:proofErr w:type="spellStart"/>
      <w:r w:rsidRPr="008C2B1E">
        <w:t>cointegração</w:t>
      </w:r>
      <w:proofErr w:type="spellEnd"/>
      <w:r w:rsidRPr="008C2B1E">
        <w:t xml:space="preserve">. </w:t>
      </w:r>
      <w:proofErr w:type="spellStart"/>
      <w:r w:rsidRPr="008C2B1E">
        <w:t>Johansen</w:t>
      </w:r>
      <w:proofErr w:type="spellEnd"/>
      <w:r w:rsidRPr="008C2B1E">
        <w:t xml:space="preserve"> (1988)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em:</w:t>
      </w:r>
    </w:p>
    <w:p w:rsidR="00FC391F" w:rsidRDefault="00FC391F" w:rsidP="00F20EB7">
      <w:pPr>
        <w:autoSpaceDE w:val="0"/>
        <w:autoSpaceDN w:val="0"/>
        <w:adjustRightInd w:val="0"/>
        <w:spacing w:line="360" w:lineRule="auto"/>
        <w:ind w:firstLine="851"/>
        <w:jc w:val="both"/>
      </w:pPr>
      <w:r w:rsidRPr="008C2B1E">
        <w:t xml:space="preserve"> </w:t>
      </w:r>
      <w:r w:rsidRPr="008C2B1E">
        <w:rPr>
          <w:position w:val="-10"/>
        </w:rPr>
        <w:object w:dxaOrig="870" w:dyaOrig="390">
          <v:shape id="_x0000_i1032" type="#_x0000_t75" style="width:44.15pt;height:19.7pt" o:ole="">
            <v:imagedata r:id="rId22" o:title=""/>
          </v:shape>
          <o:OLEObject Type="Embed" ProgID="Equation.3" ShapeID="_x0000_i1032" DrawAspect="Content" ObjectID="_1495391109" r:id="rId23"/>
        </w:object>
      </w:r>
      <w:r w:rsidRPr="008C2B1E">
        <w:t xml:space="preserve"> </w:t>
      </w:r>
      <w:r w:rsidR="00F20EB7">
        <w:t xml:space="preserve">                                                                                                    </w:t>
      </w:r>
      <w:r w:rsidRPr="008C2B1E">
        <w:t>(5)</w:t>
      </w:r>
    </w:p>
    <w:p w:rsidR="0073734F" w:rsidRDefault="0073734F" w:rsidP="00F20EB7">
      <w:pPr>
        <w:spacing w:line="360" w:lineRule="auto"/>
        <w:ind w:firstLine="709"/>
        <w:jc w:val="both"/>
      </w:pPr>
      <w:r>
        <w:t xml:space="preserve">Desta relação tem-se que, o posto da matriz </w:t>
      </w:r>
      <w:r w:rsidRPr="002D0F1F">
        <w:rPr>
          <w:position w:val="-4"/>
        </w:rPr>
        <w:object w:dxaOrig="260" w:dyaOrig="240">
          <v:shape id="_x0000_i1033" type="#_x0000_t75" style="width:13.6pt;height:12.9pt" o:ole="">
            <v:imagedata r:id="rId24" o:title=""/>
          </v:shape>
          <o:OLEObject Type="Embed" ProgID="Equation.3" ShapeID="_x0000_i1033" DrawAspect="Content" ObjectID="_1495391110" r:id="rId25"/>
        </w:object>
      </w:r>
      <w:r>
        <w:t xml:space="preserve">define o número de vetores de </w:t>
      </w:r>
      <w:proofErr w:type="spellStart"/>
      <w:r>
        <w:t>cointegração</w:t>
      </w:r>
      <w:proofErr w:type="spellEnd"/>
      <w:r>
        <w:t xml:space="preserve">, </w:t>
      </w:r>
      <w:r w:rsidRPr="002D0F1F">
        <w:rPr>
          <w:position w:val="-6"/>
        </w:rPr>
        <w:object w:dxaOrig="200" w:dyaOrig="220">
          <v:shape id="_x0000_i1034" type="#_x0000_t75" style="width:10.85pt;height:12.25pt" o:ole="">
            <v:imagedata r:id="rId26" o:title=""/>
          </v:shape>
          <o:OLEObject Type="Embed" ProgID="Equation.3" ShapeID="_x0000_i1034" DrawAspect="Content" ObjectID="_1495391111" r:id="rId27"/>
        </w:object>
      </w:r>
      <w:r>
        <w:t xml:space="preserve"> representa a velocidade de ajustamento da matriz no curto prazo e </w:t>
      </w:r>
      <w:r>
        <w:rPr>
          <w:position w:val="-10"/>
        </w:rPr>
        <w:object w:dxaOrig="220" w:dyaOrig="360">
          <v:shape id="_x0000_i1035" type="#_x0000_t75" style="width:11.55pt;height:19.7pt" o:ole="">
            <v:imagedata r:id="rId28" o:title=""/>
          </v:shape>
          <o:OLEObject Type="Embed" ProgID="Equation.3" ShapeID="_x0000_i1035" DrawAspect="Content" ObjectID="_1495391112" r:id="rId29"/>
        </w:object>
      </w:r>
      <w:r>
        <w:t xml:space="preserve">é uma matriz de coeficientes de </w:t>
      </w:r>
      <w:proofErr w:type="spellStart"/>
      <w:r>
        <w:t>cointegração</w:t>
      </w:r>
      <w:proofErr w:type="spellEnd"/>
      <w:r>
        <w:t xml:space="preserve"> de longo prazo. </w:t>
      </w:r>
    </w:p>
    <w:p w:rsidR="00F279C5" w:rsidRDefault="00F279C5" w:rsidP="00F279C5">
      <w:pPr>
        <w:jc w:val="both"/>
        <w:rPr>
          <w:color w:val="000000"/>
        </w:rPr>
      </w:pPr>
    </w:p>
    <w:p w:rsidR="001119A4" w:rsidRPr="00DF75F7" w:rsidRDefault="001119A4" w:rsidP="00F20EB7">
      <w:pPr>
        <w:jc w:val="both"/>
        <w:rPr>
          <w:b/>
          <w:color w:val="000000"/>
        </w:rPr>
      </w:pPr>
      <w:r w:rsidRPr="00DF75F7">
        <w:rPr>
          <w:b/>
          <w:color w:val="000000"/>
        </w:rPr>
        <w:t>Fontes e tratamento de dados</w:t>
      </w:r>
    </w:p>
    <w:p w:rsidR="00F20EB7" w:rsidRDefault="00F20EB7" w:rsidP="00F20EB7">
      <w:pPr>
        <w:jc w:val="both"/>
        <w:rPr>
          <w:color w:val="000000"/>
        </w:rPr>
      </w:pPr>
    </w:p>
    <w:p w:rsidR="009E3580" w:rsidRDefault="00F95C52" w:rsidP="00DF75F7">
      <w:pPr>
        <w:autoSpaceDE w:val="0"/>
        <w:autoSpaceDN w:val="0"/>
        <w:adjustRightInd w:val="0"/>
        <w:spacing w:line="360" w:lineRule="auto"/>
        <w:ind w:firstLine="851"/>
        <w:jc w:val="both"/>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w:t>
      </w:r>
      <w:proofErr w:type="gramStart"/>
      <w:r w:rsidRPr="00E11E41">
        <w:rPr>
          <w:color w:val="000000"/>
        </w:rPr>
        <w:t xml:space="preserve">agregado </w:t>
      </w:r>
      <w:r w:rsidR="00E11E41" w:rsidRPr="00E11E41">
        <w:rPr>
          <w:rFonts w:eastAsia="Calibri"/>
        </w:rPr>
        <w:t>– básicos, semimanufaturados e manufaturados</w:t>
      </w:r>
      <w:proofErr w:type="gramEnd"/>
      <w:r w:rsidR="00E11E41" w:rsidRPr="00E11E41">
        <w:rPr>
          <w:rFonts w:eastAsia="Calibri"/>
        </w:rPr>
        <w:t xml:space="preserve"> – foram coletados no site MDIC/SECEX</w:t>
      </w:r>
      <w:r w:rsidR="00E11E41">
        <w:rPr>
          <w:rFonts w:eastAsia="Calibri"/>
        </w:rPr>
        <w:t xml:space="preserve"> em US$</w:t>
      </w:r>
      <w:r w:rsidR="00DF75F7">
        <w:rPr>
          <w:rFonts w:eastAsia="Calibri"/>
        </w:rPr>
        <w:t xml:space="preserve"> (FOB)</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w:t>
      </w:r>
      <w:r w:rsidR="00DF75F7">
        <w:rPr>
          <w:rFonts w:eastAsia="Calibri"/>
        </w:rPr>
        <w:t>fora obtido pela seguinte expressão:</w:t>
      </w:r>
      <w:r w:rsidR="00E11E41" w:rsidRPr="00E11E41">
        <w:rPr>
          <w:rFonts w:eastAsia="Calibri"/>
        </w:rPr>
        <w:t xml:space="preserve"> </w:t>
      </w:r>
      <w:r w:rsidR="00DF75F7">
        <w:t>BP=</w:t>
      </w:r>
      <w:proofErr w:type="gramStart"/>
      <w:r w:rsidR="00DF75F7">
        <w:t>(</w:t>
      </w:r>
      <w:proofErr w:type="gramEnd"/>
      <w:r w:rsidR="00DF75F7">
        <w:t>X/M);</w:t>
      </w:r>
      <w:r w:rsidR="00E11E41" w:rsidRPr="00E11E41">
        <w:t xml:space="preserve">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DF75F7">
      <w:pPr>
        <w:autoSpaceDE w:val="0"/>
        <w:autoSpaceDN w:val="0"/>
        <w:adjustRightInd w:val="0"/>
        <w:spacing w:line="360" w:lineRule="auto"/>
        <w:ind w:firstLine="851"/>
        <w:jc w:val="both"/>
        <w:rPr>
          <w:rFonts w:eastAsia="Calibri"/>
        </w:rPr>
      </w:pPr>
      <w:r>
        <w:rPr>
          <w:rFonts w:eastAsia="Calibri"/>
        </w:rPr>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r w:rsidR="00DF75F7">
        <w:rPr>
          <w:rFonts w:eastAsia="Calibri"/>
        </w:rPr>
        <w:t>.</w:t>
      </w:r>
      <w:r>
        <w:rPr>
          <w:rFonts w:eastAsia="Calibri"/>
        </w:rPr>
        <w:t xml:space="preserve"> Junto ao FMI foram coletado</w:t>
      </w:r>
      <w:r w:rsidR="00DF75F7">
        <w:rPr>
          <w:rFonts w:eastAsia="Calibri"/>
        </w:rPr>
        <w:t>s</w:t>
      </w:r>
      <w:r>
        <w:rPr>
          <w:rFonts w:eastAsia="Calibri"/>
        </w:rPr>
        <w:t xml:space="preserve"> os dados </w:t>
      </w:r>
      <w:r w:rsidR="00DB1EB8">
        <w:rPr>
          <w:rFonts w:eastAsia="Calibri"/>
        </w:rPr>
        <w:t xml:space="preserve">mensais </w:t>
      </w:r>
      <w:r>
        <w:rPr>
          <w:rFonts w:eastAsia="Calibri"/>
        </w:rPr>
        <w:t xml:space="preserve">que </w:t>
      </w:r>
      <w:r w:rsidR="00DB1EB8">
        <w:rPr>
          <w:rFonts w:eastAsia="Calibri"/>
        </w:rPr>
        <w:t>representam o PIB mundial</w:t>
      </w:r>
      <w:r w:rsidR="00DF75F7">
        <w:rPr>
          <w:rFonts w:eastAsia="Calibri"/>
        </w:rPr>
        <w:t>, em bilhões de US$,</w:t>
      </w:r>
      <w:r w:rsidR="00DB1EB8">
        <w:rPr>
          <w:rFonts w:eastAsia="Calibri"/>
        </w:rPr>
        <w:t xml:space="preserve"> </w:t>
      </w:r>
      <w:r w:rsidR="00DF75F7">
        <w:rPr>
          <w:rFonts w:eastAsia="Calibri"/>
        </w:rPr>
        <w:t>do período de 01/2000 a 12/2013.</w:t>
      </w:r>
    </w:p>
    <w:p w:rsidR="003E5248" w:rsidRDefault="003E5248" w:rsidP="00DF75F7">
      <w:pPr>
        <w:jc w:val="both"/>
        <w:rPr>
          <w:color w:val="000000"/>
        </w:rPr>
      </w:pPr>
    </w:p>
    <w:p w:rsidR="00DF75F7" w:rsidRDefault="00DF75F7" w:rsidP="00DF75F7">
      <w:pPr>
        <w:jc w:val="both"/>
        <w:rPr>
          <w:color w:val="000000"/>
        </w:rPr>
      </w:pPr>
    </w:p>
    <w:p w:rsidR="00DF75F7" w:rsidRPr="00544444" w:rsidRDefault="00DF75F7" w:rsidP="00DF75F7">
      <w:pPr>
        <w:jc w:val="both"/>
        <w:rPr>
          <w:color w:val="000000"/>
        </w:rPr>
      </w:pPr>
    </w:p>
    <w:p w:rsidR="00DF75F7" w:rsidRDefault="003957EC" w:rsidP="00DF75F7">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lastRenderedPageBreak/>
        <w:t>Resultados e discussão</w:t>
      </w:r>
    </w:p>
    <w:p w:rsidR="00DF75F7" w:rsidRPr="00DF75F7" w:rsidRDefault="00DF75F7" w:rsidP="00DF75F7"/>
    <w:p w:rsidR="00262E34" w:rsidRDefault="00262E34" w:rsidP="00561B83"/>
    <w:p w:rsidR="00262E34"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w:t>
      </w:r>
      <w:r w:rsidRPr="00DF75F7">
        <w:rPr>
          <w:color w:val="000000"/>
          <w:highlight w:val="yellow"/>
        </w:rPr>
        <w:t>Figura x</w:t>
      </w:r>
      <w:r>
        <w:rPr>
          <w:color w:val="000000"/>
        </w:rPr>
        <w:t xml:space="preserve">) que os bens básicos possuem relação direta com os termos de troca, tal fato é notável a partir de </w:t>
      </w:r>
      <w:proofErr w:type="gramStart"/>
      <w:r>
        <w:rPr>
          <w:color w:val="000000"/>
        </w:rPr>
        <w:t>2004, quando os termos de troca atingem maiores valores,</w:t>
      </w:r>
      <w:r w:rsidR="00DF75F7">
        <w:rPr>
          <w:color w:val="000000"/>
        </w:rPr>
        <w:t xml:space="preserve"> período</w:t>
      </w:r>
      <w:proofErr w:type="gramEnd"/>
      <w:r w:rsidR="00DF75F7">
        <w:rPr>
          <w:color w:val="000000"/>
        </w:rPr>
        <w:t xml:space="preserve"> em que</w:t>
      </w:r>
      <w:r>
        <w:rPr>
          <w:color w:val="000000"/>
        </w:rPr>
        <w:t xml:space="preserve"> os básicos seguem essa tendência e também aumentam</w:t>
      </w:r>
      <w:r w:rsidR="00DF75F7">
        <w:rPr>
          <w:color w:val="000000"/>
        </w:rPr>
        <w:t xml:space="preserve"> – saldo da balança comercial</w:t>
      </w:r>
      <w:r>
        <w:rPr>
          <w:color w:val="000000"/>
        </w:rPr>
        <w:t>. Já os semimanufaturados</w:t>
      </w:r>
      <w:r w:rsidR="00DF75F7">
        <w:rPr>
          <w:color w:val="000000"/>
        </w:rPr>
        <w:t>,</w:t>
      </w:r>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DF75F7" w:rsidRPr="0037316A" w:rsidRDefault="00DF75F7" w:rsidP="00EF356C">
      <w:pPr>
        <w:pStyle w:val="Corpodetexto"/>
        <w:spacing w:line="360" w:lineRule="auto"/>
        <w:ind w:firstLine="851"/>
        <w:jc w:val="both"/>
        <w:rPr>
          <w:color w:val="000000"/>
        </w:rPr>
      </w:pPr>
    </w:p>
    <w:p w:rsidR="003E5248" w:rsidRPr="00DF75F7" w:rsidRDefault="003E5248" w:rsidP="00DF75F7">
      <w:pPr>
        <w:ind w:left="993" w:hanging="993"/>
        <w:jc w:val="both"/>
      </w:pPr>
      <w:r w:rsidRPr="00DF75F7">
        <w:rPr>
          <w:highlight w:val="yellow"/>
        </w:rPr>
        <w:t>Figura x</w:t>
      </w:r>
      <w:r w:rsidRPr="00DF75F7">
        <w:t xml:space="preserve">. Balança comercial dos básicos, semimanufaturados e manufaturados (em milhões de US$) em relação aos termos de troca (índice ano-base 05/2005=100) – </w:t>
      </w:r>
      <w:proofErr w:type="spellStart"/>
      <w:r w:rsidRPr="00DF75F7">
        <w:t>jan</w:t>
      </w:r>
      <w:proofErr w:type="spellEnd"/>
      <w:r w:rsidRPr="00DF75F7">
        <w:t>/2000 a dez/2013.</w:t>
      </w:r>
    </w:p>
    <w:p w:rsidR="003E5248" w:rsidRDefault="000016EB" w:rsidP="003E5248">
      <w:r>
        <w:rPr>
          <w:noProof/>
        </w:rPr>
        <w:drawing>
          <wp:inline distT="0" distB="0" distL="0" distR="0" wp14:anchorId="1A8D68E9" wp14:editId="3DFE6419">
            <wp:extent cx="5382490" cy="2992582"/>
            <wp:effectExtent l="0" t="0" r="27940" b="1778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Diante disso, aplicadas ferramentas de análise de séries temporais, serão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Inicialmente, </w:t>
      </w:r>
      <w:proofErr w:type="gramStart"/>
      <w:r>
        <w:rPr>
          <w:rFonts w:ascii="Times New Roman" w:hAnsi="Times New Roman" w:cs="Times New Roman"/>
          <w:b w:val="0"/>
          <w:sz w:val="24"/>
          <w:szCs w:val="24"/>
        </w:rPr>
        <w:t>analisa-se</w:t>
      </w:r>
      <w:proofErr w:type="gramEnd"/>
      <w:r>
        <w:rPr>
          <w:rFonts w:ascii="Times New Roman" w:hAnsi="Times New Roman" w:cs="Times New Roman"/>
          <w:b w:val="0"/>
          <w:sz w:val="24"/>
          <w:szCs w:val="24"/>
        </w:rPr>
        <w:t xml:space="preserve"> as condições de </w:t>
      </w:r>
      <w:proofErr w:type="spellStart"/>
      <w:r>
        <w:rPr>
          <w:rFonts w:ascii="Times New Roman" w:hAnsi="Times New Roman" w:cs="Times New Roman"/>
          <w:b w:val="0"/>
          <w:sz w:val="24"/>
          <w:szCs w:val="24"/>
        </w:rPr>
        <w:t>estacionariedade</w:t>
      </w:r>
      <w:proofErr w:type="spellEnd"/>
      <w:r>
        <w:rPr>
          <w:rFonts w:ascii="Times New Roman" w:hAnsi="Times New Roman" w:cs="Times New Roman"/>
          <w:b w:val="0"/>
          <w:sz w:val="24"/>
          <w:szCs w:val="24"/>
        </w:rPr>
        <w:t xml:space="preserve"> das séries. </w:t>
      </w:r>
      <w:proofErr w:type="gramStart"/>
      <w:r w:rsidR="00A4107E" w:rsidRPr="00646786">
        <w:rPr>
          <w:rFonts w:ascii="Times New Roman" w:hAnsi="Times New Roman" w:cs="Times New Roman"/>
          <w:b w:val="0"/>
          <w:sz w:val="24"/>
          <w:szCs w:val="24"/>
        </w:rPr>
        <w:t>Os resultados dos testes de raiz unitária de Elliot</w:t>
      </w:r>
      <w:proofErr w:type="gramEnd"/>
      <w:r w:rsidR="00A4107E" w:rsidRPr="00646786">
        <w:rPr>
          <w:rFonts w:ascii="Times New Roman" w:hAnsi="Times New Roman" w:cs="Times New Roman"/>
          <w:b w:val="0"/>
          <w:sz w:val="24"/>
          <w:szCs w:val="24"/>
        </w:rPr>
        <w:t>, Rothenberg e Stock (1996), ou</w:t>
      </w:r>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Dickey-Fuller</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Generalized</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Least</w:t>
      </w:r>
      <w:proofErr w:type="spellEnd"/>
      <w:r w:rsidR="00A4107E" w:rsidRPr="00DF75F7">
        <w:rPr>
          <w:rFonts w:ascii="Times New Roman" w:hAnsi="Times New Roman" w:cs="Times New Roman"/>
          <w:b w:val="0"/>
          <w:i/>
          <w:sz w:val="24"/>
          <w:szCs w:val="24"/>
        </w:rPr>
        <w:t xml:space="preserve"> Square</w:t>
      </w:r>
      <w:r w:rsidR="00A4107E" w:rsidRPr="00646786">
        <w:rPr>
          <w:rFonts w:ascii="Times New Roman" w:hAnsi="Times New Roman" w:cs="Times New Roman"/>
          <w:b w:val="0"/>
          <w:sz w:val="24"/>
          <w:szCs w:val="24"/>
        </w:rPr>
        <w:t xml:space="preserv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 xml:space="preserve">(modelo </w:t>
      </w:r>
      <w:proofErr w:type="gramStart"/>
      <w:r w:rsidR="00587B1A">
        <w:rPr>
          <w:rFonts w:ascii="Times New Roman" w:hAnsi="Times New Roman" w:cs="Times New Roman"/>
          <w:b w:val="0"/>
          <w:sz w:val="24"/>
          <w:szCs w:val="24"/>
        </w:rPr>
        <w:t>2</w:t>
      </w:r>
      <w:proofErr w:type="gramEnd"/>
      <w:r w:rsidR="00587B1A">
        <w:rPr>
          <w:rFonts w:ascii="Times New Roman" w:hAnsi="Times New Roman" w:cs="Times New Roman"/>
          <w:b w:val="0"/>
          <w:sz w:val="24"/>
          <w:szCs w:val="24"/>
        </w:rPr>
        <w:t>)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p>
    <w:p w:rsidR="00561B83" w:rsidRPr="00561B83" w:rsidRDefault="00561B83" w:rsidP="00561B83"/>
    <w:p w:rsidR="00BD6A90" w:rsidRPr="00D459CB" w:rsidRDefault="00BD6A90" w:rsidP="00D459CB">
      <w:pPr>
        <w:pStyle w:val="Ttulo1"/>
        <w:spacing w:before="0" w:after="0"/>
        <w:ind w:left="993" w:hanging="1169"/>
        <w:rPr>
          <w:rFonts w:ascii="Times New Roman" w:hAnsi="Times New Roman"/>
          <w:b w:val="0"/>
          <w:bCs w:val="0"/>
          <w:sz w:val="24"/>
          <w:szCs w:val="24"/>
        </w:rPr>
      </w:pPr>
      <w:r w:rsidRPr="00D459CB">
        <w:rPr>
          <w:rFonts w:ascii="Times New Roman" w:hAnsi="Times New Roman"/>
          <w:b w:val="0"/>
          <w:bCs w:val="0"/>
          <w:sz w:val="24"/>
          <w:szCs w:val="24"/>
        </w:rPr>
        <w:t xml:space="preserve">Tabela 1 – </w:t>
      </w:r>
      <w:proofErr w:type="gramStart"/>
      <w:r w:rsidRPr="00D459CB">
        <w:rPr>
          <w:rFonts w:ascii="Times New Roman" w:hAnsi="Times New Roman"/>
          <w:b w:val="0"/>
          <w:bCs w:val="0"/>
          <w:sz w:val="24"/>
          <w:szCs w:val="24"/>
        </w:rPr>
        <w:t>Resultados dos testes de raiz unitária de Elliott</w:t>
      </w:r>
      <w:proofErr w:type="gramEnd"/>
      <w:r w:rsidRPr="00D459CB">
        <w:rPr>
          <w:rFonts w:ascii="Times New Roman" w:hAnsi="Times New Roman"/>
          <w:b w:val="0"/>
          <w:bCs w:val="0"/>
          <w:sz w:val="24"/>
          <w:szCs w:val="24"/>
        </w:rPr>
        <w:t>-Rothenberg-Stock –</w:t>
      </w:r>
      <w:r w:rsidRPr="00D459CB">
        <w:rPr>
          <w:rFonts w:ascii="Times New Roman" w:hAnsi="Times New Roman" w:cs="Times New Roman"/>
          <w:b w:val="0"/>
          <w:sz w:val="24"/>
          <w:szCs w:val="24"/>
        </w:rPr>
        <w:t xml:space="preserve"> </w:t>
      </w:r>
      <w:r w:rsidRPr="00D459CB">
        <w:rPr>
          <w:rFonts w:ascii="Times New Roman" w:hAnsi="Times New Roman"/>
          <w:b w:val="0"/>
          <w:bCs w:val="0"/>
          <w:sz w:val="24"/>
          <w:szCs w:val="24"/>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1</w:t>
            </w:r>
            <w:proofErr w:type="gramEnd"/>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2</w:t>
            </w:r>
            <w:proofErr w:type="gramEnd"/>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proofErr w:type="gramStart"/>
            <w:r>
              <w:rPr>
                <w:sz w:val="20"/>
                <w:szCs w:val="20"/>
              </w:rPr>
              <w:t>6</w:t>
            </w:r>
            <w:proofErr w:type="gramEnd"/>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proofErr w:type="gramStart"/>
            <w:r>
              <w:rPr>
                <w:sz w:val="20"/>
                <w:szCs w:val="20"/>
              </w:rPr>
              <w:t>2</w:t>
            </w:r>
            <w:proofErr w:type="gramEnd"/>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proofErr w:type="gramStart"/>
            <w:r>
              <w:rPr>
                <w:sz w:val="20"/>
                <w:szCs w:val="20"/>
              </w:rPr>
              <w:t>6</w:t>
            </w:r>
            <w:proofErr w:type="gramEnd"/>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proofErr w:type="gramStart"/>
            <w:r>
              <w:rPr>
                <w:sz w:val="20"/>
                <w:szCs w:val="20"/>
              </w:rPr>
              <w:t>6</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proofErr w:type="gramStart"/>
            <w:r>
              <w:rPr>
                <w:sz w:val="20"/>
                <w:szCs w:val="20"/>
              </w:rPr>
              <w:t>2</w:t>
            </w:r>
            <w:proofErr w:type="gramEnd"/>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proofErr w:type="gramStart"/>
            <w:r>
              <w:rPr>
                <w:sz w:val="20"/>
                <w:szCs w:val="20"/>
              </w:rPr>
              <w:t>2</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proofErr w:type="gramStart"/>
            <w:r>
              <w:rPr>
                <w:sz w:val="20"/>
                <w:szCs w:val="20"/>
              </w:rPr>
              <w:t>5</w:t>
            </w:r>
            <w:proofErr w:type="gramEnd"/>
          </w:p>
          <w:p w:rsidR="00DA2033" w:rsidRDefault="00CB7DFA" w:rsidP="00561B83">
            <w:pPr>
              <w:jc w:val="center"/>
              <w:rPr>
                <w:sz w:val="20"/>
                <w:szCs w:val="20"/>
              </w:rPr>
            </w:pPr>
            <w:proofErr w:type="gramStart"/>
            <w:r>
              <w:rPr>
                <w:sz w:val="20"/>
                <w:szCs w:val="20"/>
              </w:rPr>
              <w:t>6</w:t>
            </w:r>
            <w:proofErr w:type="gramEnd"/>
          </w:p>
          <w:p w:rsidR="00DA2033" w:rsidRDefault="00DA2033" w:rsidP="00561B83">
            <w:pPr>
              <w:jc w:val="center"/>
              <w:rPr>
                <w:sz w:val="20"/>
                <w:szCs w:val="20"/>
              </w:rPr>
            </w:pPr>
            <w:proofErr w:type="gramStart"/>
            <w:r>
              <w:rPr>
                <w:sz w:val="20"/>
                <w:szCs w:val="20"/>
              </w:rPr>
              <w:t>2</w:t>
            </w:r>
            <w:proofErr w:type="gramEnd"/>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proofErr w:type="gramStart"/>
            <w:r>
              <w:rPr>
                <w:sz w:val="20"/>
                <w:szCs w:val="20"/>
              </w:rPr>
              <w:t>6</w:t>
            </w:r>
            <w:proofErr w:type="gramEnd"/>
          </w:p>
          <w:p w:rsidR="00C97843" w:rsidRDefault="00C97843" w:rsidP="00561B83">
            <w:pPr>
              <w:jc w:val="center"/>
              <w:rPr>
                <w:sz w:val="20"/>
                <w:szCs w:val="20"/>
              </w:rPr>
            </w:pPr>
            <w:proofErr w:type="gramStart"/>
            <w:r>
              <w:rPr>
                <w:sz w:val="20"/>
                <w:szCs w:val="20"/>
              </w:rPr>
              <w:t>1</w:t>
            </w:r>
            <w:proofErr w:type="gramEnd"/>
          </w:p>
          <w:p w:rsidR="00C97843" w:rsidRDefault="00C97843" w:rsidP="00561B83">
            <w:pPr>
              <w:jc w:val="center"/>
              <w:rPr>
                <w:sz w:val="20"/>
                <w:szCs w:val="20"/>
              </w:rPr>
            </w:pPr>
            <w:proofErr w:type="gramStart"/>
            <w:r>
              <w:rPr>
                <w:sz w:val="20"/>
                <w:szCs w:val="20"/>
              </w:rPr>
              <w:t>2</w:t>
            </w:r>
            <w:proofErr w:type="gramEnd"/>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w:t>
      </w:r>
      <w:proofErr w:type="gramStart"/>
      <w:r w:rsidR="00646786" w:rsidRPr="00505434">
        <w:rPr>
          <w:rFonts w:ascii="Times New Roman" w:hAnsi="Times New Roman" w:cs="Times New Roman"/>
          <w:b w:val="0"/>
          <w:sz w:val="24"/>
          <w:szCs w:val="24"/>
        </w:rPr>
        <w:t>1</w:t>
      </w:r>
      <w:proofErr w:type="gramEnd"/>
      <w:r w:rsidR="00646786" w:rsidRPr="00505434">
        <w:rPr>
          <w:rFonts w:ascii="Times New Roman" w:hAnsi="Times New Roman" w:cs="Times New Roman"/>
          <w:b w:val="0"/>
          <w:sz w:val="24"/>
          <w:szCs w:val="24"/>
        </w:rPr>
        <w:t xml:space="preserve">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Ademais, utilizou-se o teste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D459CB" w:rsidRDefault="00D459CB" w:rsidP="003B7BF2"/>
    <w:p w:rsidR="00D459CB" w:rsidRDefault="00D459CB" w:rsidP="003B7BF2"/>
    <w:p w:rsidR="00D459CB" w:rsidRDefault="00D459CB" w:rsidP="003B7BF2"/>
    <w:p w:rsidR="00750D39" w:rsidRPr="00D459CB" w:rsidRDefault="00750D39" w:rsidP="00D459CB">
      <w:pPr>
        <w:pStyle w:val="Ttulo1"/>
        <w:spacing w:before="0" w:after="0"/>
        <w:ind w:left="1134" w:hanging="1134"/>
        <w:rPr>
          <w:rFonts w:ascii="Times New Roman" w:hAnsi="Times New Roman"/>
          <w:b w:val="0"/>
          <w:bCs w:val="0"/>
          <w:sz w:val="24"/>
          <w:szCs w:val="24"/>
        </w:rPr>
      </w:pPr>
      <w:r w:rsidRPr="00D459CB">
        <w:rPr>
          <w:rFonts w:ascii="Times New Roman" w:hAnsi="Times New Roman"/>
          <w:b w:val="0"/>
          <w:bCs w:val="0"/>
          <w:sz w:val="24"/>
          <w:szCs w:val="24"/>
        </w:rPr>
        <w:lastRenderedPageBreak/>
        <w:t>Tabela 2 – Resultados dos testes de raiz unitária Phillip</w:t>
      </w:r>
      <w:r w:rsidR="008D5FBE" w:rsidRPr="00D459CB">
        <w:rPr>
          <w:rFonts w:ascii="Times New Roman" w:hAnsi="Times New Roman"/>
          <w:b w:val="0"/>
          <w:bCs w:val="0"/>
          <w:sz w:val="24"/>
          <w:szCs w:val="24"/>
        </w:rPr>
        <w:t>s</w:t>
      </w:r>
      <w:r w:rsidRPr="00D459CB">
        <w:rPr>
          <w:rFonts w:ascii="Times New Roman" w:hAnsi="Times New Roman"/>
          <w:b w:val="0"/>
          <w:bCs w:val="0"/>
          <w:sz w:val="24"/>
          <w:szCs w:val="24"/>
        </w:rPr>
        <w:t>-</w:t>
      </w:r>
      <w:proofErr w:type="spellStart"/>
      <w:r w:rsidRPr="00D459CB">
        <w:rPr>
          <w:rFonts w:ascii="Times New Roman" w:hAnsi="Times New Roman"/>
          <w:b w:val="0"/>
          <w:bCs w:val="0"/>
          <w:sz w:val="24"/>
          <w:szCs w:val="24"/>
        </w:rPr>
        <w:t>Perron</w:t>
      </w:r>
      <w:proofErr w:type="spellEnd"/>
      <w:r w:rsidRPr="00D459CB">
        <w:rPr>
          <w:rFonts w:ascii="Times New Roman" w:hAnsi="Times New Roman"/>
          <w:b w:val="0"/>
          <w:bCs w:val="0"/>
          <w:sz w:val="24"/>
          <w:szCs w:val="24"/>
        </w:rPr>
        <w:t xml:space="preserve">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1</w:t>
            </w:r>
            <w:proofErr w:type="gramEnd"/>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2</w:t>
            </w:r>
            <w:proofErr w:type="gramEnd"/>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proofErr w:type="gramStart"/>
            <w:r>
              <w:rPr>
                <w:sz w:val="20"/>
                <w:szCs w:val="20"/>
              </w:rPr>
              <w:t>7</w:t>
            </w:r>
            <w:proofErr w:type="gramEnd"/>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proofErr w:type="gramStart"/>
            <w:r>
              <w:rPr>
                <w:sz w:val="20"/>
                <w:szCs w:val="20"/>
              </w:rPr>
              <w:t>6</w:t>
            </w:r>
            <w:proofErr w:type="gramEnd"/>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proofErr w:type="gramStart"/>
            <w:r>
              <w:rPr>
                <w:sz w:val="20"/>
                <w:szCs w:val="20"/>
              </w:rPr>
              <w:t>3</w:t>
            </w:r>
            <w:proofErr w:type="gramEnd"/>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proofErr w:type="gramStart"/>
            <w:r>
              <w:rPr>
                <w:sz w:val="20"/>
                <w:szCs w:val="20"/>
              </w:rPr>
              <w:t>3</w:t>
            </w:r>
            <w:proofErr w:type="gramEnd"/>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proofErr w:type="gramStart"/>
            <w:r>
              <w:rPr>
                <w:sz w:val="20"/>
                <w:szCs w:val="20"/>
              </w:rPr>
              <w:t>5</w:t>
            </w:r>
            <w:proofErr w:type="gramEnd"/>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**Não significativo ao nível de 0,05 de probabilidade</w:t>
      </w:r>
      <w:proofErr w:type="gramStart"/>
      <w:r>
        <w:rPr>
          <w:sz w:val="20"/>
          <w:szCs w:val="20"/>
        </w:rPr>
        <w:t xml:space="preserve">  </w:t>
      </w:r>
    </w:p>
    <w:p w:rsidR="00750D39" w:rsidRDefault="00750D39" w:rsidP="00750D39">
      <w:pPr>
        <w:ind w:left="720" w:hanging="60"/>
        <w:jc w:val="both"/>
        <w:rPr>
          <w:sz w:val="20"/>
          <w:szCs w:val="20"/>
        </w:rPr>
      </w:pPr>
      <w:proofErr w:type="gramEnd"/>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D459CB">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de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w:t>
      </w:r>
      <w:r w:rsidR="003C43B3" w:rsidRPr="001A4806">
        <w:rPr>
          <w:rFonts w:ascii="Times New Roman" w:hAnsi="Times New Roman" w:cs="Times New Roman"/>
          <w:b w:val="0"/>
          <w:sz w:val="24"/>
          <w:szCs w:val="24"/>
        </w:rPr>
        <w:t xml:space="preserve">(Tabela 2) aponta que em ambos os casos (modelos </w:t>
      </w:r>
      <w:proofErr w:type="gramStart"/>
      <w:r w:rsidR="003C43B3" w:rsidRPr="001A4806">
        <w:rPr>
          <w:rFonts w:ascii="Times New Roman" w:hAnsi="Times New Roman" w:cs="Times New Roman"/>
          <w:b w:val="0"/>
          <w:sz w:val="24"/>
          <w:szCs w:val="24"/>
        </w:rPr>
        <w:t>1</w:t>
      </w:r>
      <w:proofErr w:type="gramEnd"/>
      <w:r w:rsidR="003C43B3" w:rsidRPr="001A4806">
        <w:rPr>
          <w:rFonts w:ascii="Times New Roman" w:hAnsi="Times New Roman" w:cs="Times New Roman"/>
          <w:b w:val="0"/>
          <w:sz w:val="24"/>
          <w:szCs w:val="24"/>
        </w:rPr>
        <w:t xml:space="preserve">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s quanto</w:t>
      </w:r>
      <w:proofErr w:type="gramStart"/>
      <w:r w:rsidR="00697DCF" w:rsidRPr="001A4806">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à</w:t>
      </w:r>
      <w:r w:rsidR="00697DCF" w:rsidRPr="001A4806">
        <w:rPr>
          <w:rFonts w:ascii="Times New Roman" w:hAnsi="Times New Roman" w:cs="Times New Roman"/>
          <w:b w:val="0"/>
          <w:sz w:val="24"/>
          <w:szCs w:val="24"/>
        </w:rPr>
        <w:t xml:space="preserve"> presença de raiz unitári</w:t>
      </w:r>
      <w:r w:rsidR="00D459CB">
        <w:rPr>
          <w:rFonts w:ascii="Times New Roman" w:hAnsi="Times New Roman" w:cs="Times New Roman"/>
          <w:b w:val="0"/>
          <w:sz w:val="24"/>
          <w:szCs w:val="24"/>
        </w:rPr>
        <w:t>a.</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proofErr w:type="spellStart"/>
      <w:r>
        <w:rPr>
          <w:rFonts w:ascii="Times New Roman" w:hAnsi="Times New Roman" w:cs="Times New Roman"/>
          <w:b w:val="0"/>
          <w:sz w:val="24"/>
          <w:szCs w:val="24"/>
        </w:rPr>
        <w:t>cointegarção</w:t>
      </w:r>
      <w:proofErr w:type="spellEnd"/>
      <w:r>
        <w:rPr>
          <w:rFonts w:ascii="Times New Roman" w:hAnsi="Times New Roman" w:cs="Times New Roman"/>
          <w:b w:val="0"/>
          <w:sz w:val="24"/>
          <w:szCs w:val="24"/>
        </w:rPr>
        <w:t xml:space="preserve"> de </w:t>
      </w:r>
      <w:proofErr w:type="spellStart"/>
      <w:r w:rsidR="00646786" w:rsidRPr="00505434">
        <w:rPr>
          <w:rFonts w:ascii="Times New Roman" w:hAnsi="Times New Roman" w:cs="Times New Roman"/>
          <w:b w:val="0"/>
          <w:sz w:val="24"/>
          <w:szCs w:val="24"/>
        </w:rPr>
        <w:t>Johansen</w:t>
      </w:r>
      <w:proofErr w:type="spellEnd"/>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w:t>
      </w:r>
      <w:r w:rsidR="00D459CB">
        <w:rPr>
          <w:rFonts w:ascii="Times New Roman" w:hAnsi="Times New Roman" w:cs="Times New Roman"/>
          <w:b w:val="0"/>
          <w:sz w:val="24"/>
          <w:szCs w:val="24"/>
        </w:rPr>
        <w:t>ara os três modelos propostos,</w:t>
      </w:r>
      <w:r w:rsidR="0019515E">
        <w:rPr>
          <w:rFonts w:ascii="Times New Roman" w:hAnsi="Times New Roman" w:cs="Times New Roman"/>
          <w:b w:val="0"/>
          <w:sz w:val="24"/>
          <w:szCs w:val="24"/>
        </w:rPr>
        <w:t xml:space="preserv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proofErr w:type="gramStart"/>
      <w:r w:rsidR="00481CF7">
        <w:rPr>
          <w:rFonts w:ascii="Times New Roman" w:hAnsi="Times New Roman" w:cs="Times New Roman"/>
          <w:b w:val="0"/>
          <w:sz w:val="24"/>
          <w:szCs w:val="24"/>
        </w:rPr>
        <w:t>foi</w:t>
      </w:r>
      <w:proofErr w:type="gramEnd"/>
      <w:r w:rsidR="00481CF7">
        <w:rPr>
          <w:rFonts w:ascii="Times New Roman" w:hAnsi="Times New Roman" w:cs="Times New Roman"/>
          <w:b w:val="0"/>
          <w:sz w:val="24"/>
          <w:szCs w:val="24"/>
        </w:rPr>
        <w:t xml:space="preserve">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 xml:space="preserve">stência de </w:t>
      </w:r>
      <w:proofErr w:type="spellStart"/>
      <w:r w:rsidR="00DB270D">
        <w:rPr>
          <w:rFonts w:ascii="Times New Roman" w:hAnsi="Times New Roman" w:cs="Times New Roman"/>
          <w:b w:val="0"/>
          <w:sz w:val="24"/>
          <w:szCs w:val="24"/>
        </w:rPr>
        <w:t>cointegração</w:t>
      </w:r>
      <w:proofErr w:type="spellEnd"/>
      <w:r w:rsidR="00DB270D">
        <w:rPr>
          <w:rFonts w:ascii="Times New Roman" w:hAnsi="Times New Roman" w:cs="Times New Roman"/>
          <w:b w:val="0"/>
          <w:sz w:val="24"/>
          <w:szCs w:val="24"/>
        </w:rPr>
        <w:t xml:space="preserve">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D459CB" w:rsidRDefault="00BC175F" w:rsidP="008A467F">
      <w:pPr>
        <w:pStyle w:val="Ttulo1"/>
        <w:spacing w:before="0" w:after="0"/>
        <w:jc w:val="both"/>
        <w:rPr>
          <w:rFonts w:ascii="Times New Roman" w:hAnsi="Times New Roman" w:cs="Times New Roman"/>
          <w:b w:val="0"/>
          <w:sz w:val="24"/>
          <w:szCs w:val="24"/>
        </w:rPr>
      </w:pPr>
      <w:r w:rsidRPr="00D459CB">
        <w:rPr>
          <w:rFonts w:ascii="Times New Roman" w:hAnsi="Times New Roman" w:cs="Times New Roman"/>
          <w:b w:val="0"/>
          <w:sz w:val="24"/>
          <w:szCs w:val="24"/>
        </w:rPr>
        <w:t>Tabela 3</w:t>
      </w:r>
      <w:r w:rsidR="00892C24" w:rsidRPr="00D459CB">
        <w:rPr>
          <w:rFonts w:ascii="Times New Roman" w:hAnsi="Times New Roman" w:cs="Times New Roman"/>
          <w:b w:val="0"/>
          <w:sz w:val="24"/>
          <w:szCs w:val="24"/>
        </w:rPr>
        <w:t xml:space="preserve"> – Resultados do teste de </w:t>
      </w:r>
      <w:proofErr w:type="spellStart"/>
      <w:r w:rsidR="00892C24" w:rsidRPr="00D459CB">
        <w:rPr>
          <w:rFonts w:ascii="Times New Roman" w:hAnsi="Times New Roman" w:cs="Times New Roman"/>
          <w:b w:val="0"/>
          <w:sz w:val="24"/>
          <w:szCs w:val="24"/>
        </w:rPr>
        <w:t>cointegração</w:t>
      </w:r>
      <w:proofErr w:type="spellEnd"/>
      <w:r w:rsidR="00892C24" w:rsidRPr="00D459CB">
        <w:rPr>
          <w:rFonts w:ascii="Times New Roman" w:hAnsi="Times New Roman" w:cs="Times New Roman"/>
          <w:b w:val="0"/>
          <w:sz w:val="24"/>
          <w:szCs w:val="24"/>
        </w:rPr>
        <w:t xml:space="preserve"> de </w:t>
      </w:r>
      <w:proofErr w:type="spellStart"/>
      <w:r w:rsidR="00892C24" w:rsidRPr="00D459CB">
        <w:rPr>
          <w:rFonts w:ascii="Times New Roman" w:hAnsi="Times New Roman" w:cs="Times New Roman"/>
          <w:b w:val="0"/>
          <w:sz w:val="24"/>
          <w:szCs w:val="24"/>
        </w:rPr>
        <w:t>Johansen</w:t>
      </w:r>
      <w:proofErr w:type="spellEnd"/>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Hipótese 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1" o:title=""/>
                </v:shape>
                <o:OLEObject Type="Embed" ProgID="Equation.3" ShapeID="_x0000_i1036" DrawAspect="Content" ObjectID="_1495391113" r:id="rId32"/>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p>
          <w:p w:rsidR="00892C24" w:rsidRPr="00113A94" w:rsidRDefault="00892C24" w:rsidP="00561B83">
            <w:pPr>
              <w:jc w:val="center"/>
              <w:rPr>
                <w:sz w:val="20"/>
                <w:szCs w:val="20"/>
              </w:rPr>
            </w:pPr>
            <w:r w:rsidRPr="00113A94">
              <w:rPr>
                <w:sz w:val="20"/>
                <w:szCs w:val="20"/>
              </w:rPr>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3" o:title=""/>
                </v:shape>
                <o:OLEObject Type="Embed" ProgID="Equation.3" ShapeID="_x0000_i1037" DrawAspect="Content" ObjectID="_1495391114" r:id="rId34"/>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5" o:title=""/>
                </v:shape>
                <o:OLEObject Type="Embed" ProgID="Equation.3" ShapeID="_x0000_i1038" DrawAspect="Content" ObjectID="_1495391115" r:id="rId36"/>
              </w:object>
            </w:r>
            <w:proofErr w:type="gramStart"/>
            <w:r w:rsidR="00C673BB">
              <w:rPr>
                <w:sz w:val="20"/>
                <w:szCs w:val="20"/>
              </w:rPr>
              <w:t>3</w:t>
            </w:r>
            <w:proofErr w:type="gramEnd"/>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5" o:title=""/>
                </v:shape>
                <o:OLEObject Type="Embed" ProgID="Equation.3" ShapeID="_x0000_i1039" DrawAspect="Content" ObjectID="_1495391116" r:id="rId37"/>
              </w:object>
            </w:r>
            <w:proofErr w:type="gramStart"/>
            <w:r>
              <w:rPr>
                <w:sz w:val="20"/>
                <w:szCs w:val="20"/>
              </w:rPr>
              <w:t>2</w:t>
            </w:r>
            <w:proofErr w:type="gramEnd"/>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5" o:title=""/>
                </v:shape>
                <o:OLEObject Type="Embed" ProgID="Equation.3" ShapeID="_x0000_i1040" DrawAspect="Content" ObjectID="_1495391117" r:id="rId38"/>
              </w:object>
            </w:r>
            <w:proofErr w:type="gramStart"/>
            <w:r w:rsidR="00C673BB">
              <w:rPr>
                <w:sz w:val="20"/>
                <w:szCs w:val="20"/>
              </w:rPr>
              <w:t>1</w:t>
            </w:r>
            <w:proofErr w:type="gramEnd"/>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5" o:title=""/>
                </v:shape>
                <o:OLEObject Type="Embed" ProgID="Equation.3" ShapeID="_x0000_i1041" DrawAspect="Content" ObjectID="_1495391118" r:id="rId39"/>
              </w:object>
            </w:r>
            <w:proofErr w:type="gramStart"/>
            <w:r w:rsidR="00C673BB">
              <w:rPr>
                <w:sz w:val="20"/>
                <w:szCs w:val="20"/>
              </w:rPr>
              <w:t>0</w:t>
            </w:r>
            <w:proofErr w:type="gramEnd"/>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w:t>
      </w:r>
      <w:proofErr w:type="spellStart"/>
      <w:r w:rsidRPr="001A4806">
        <w:t>Johansen</w:t>
      </w:r>
      <w:proofErr w:type="spellEnd"/>
      <w:r w:rsidRPr="001A4806">
        <w:t xml:space="preserve">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w:t>
      </w:r>
      <w:proofErr w:type="spellStart"/>
      <w:r w:rsidRPr="001A4806">
        <w:t>cointegração</w:t>
      </w:r>
      <w:proofErr w:type="spellEnd"/>
      <w:r w:rsidRPr="001A4806">
        <w:t xml:space="preserve"> entre </w:t>
      </w:r>
      <w:proofErr w:type="gramStart"/>
      <w:r w:rsidRPr="001A4806">
        <w:t xml:space="preserve">as variáveis </w:t>
      </w:r>
      <w:r w:rsidR="00BC175F" w:rsidRPr="001A4806">
        <w:t>termos</w:t>
      </w:r>
      <w:proofErr w:type="gramEnd"/>
      <w:r w:rsidR="00BC175F" w:rsidRPr="001A4806">
        <w:t xml:space="preserve">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D459CB">
        <w:t xml:space="preserve">do </w:t>
      </w:r>
      <w:r w:rsidR="00481CF7">
        <w:t>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w:t>
      </w:r>
      <w:proofErr w:type="gramStart"/>
      <w:r>
        <w:t>estatística traço (</w:t>
      </w:r>
      <w:r w:rsidRPr="00394818">
        <w:rPr>
          <w:position w:val="-14"/>
        </w:rPr>
        <w:object w:dxaOrig="279" w:dyaOrig="380">
          <v:shape id="_x0000_i1042" type="#_x0000_t75" style="width:14.25pt;height:19pt" o:ole="">
            <v:imagedata r:id="rId40" o:title=""/>
          </v:shape>
          <o:OLEObject Type="Embed" ProgID="Equation.3" ShapeID="_x0000_i1042" DrawAspect="Content" ObjectID="_1495391119" r:id="rId41"/>
        </w:object>
      </w:r>
      <w:r>
        <w:t>)</w:t>
      </w:r>
      <w:proofErr w:type="gramEnd"/>
      <w:r>
        <w:t>,</w:t>
      </w:r>
      <w:r w:rsidR="00C148A5">
        <w:t xml:space="preserve"> indica </w:t>
      </w:r>
      <w:r w:rsidR="00C148A5">
        <w:lastRenderedPageBreak/>
        <w:t xml:space="preserve">que </w:t>
      </w:r>
      <w:r>
        <w:t xml:space="preserve">existe um vetor de </w:t>
      </w:r>
      <w:proofErr w:type="spellStart"/>
      <w:r>
        <w:t>cointegração</w:t>
      </w:r>
      <w:proofErr w:type="spellEnd"/>
      <w:r>
        <w:t xml:space="preserve">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w:t>
      </w:r>
      <w:proofErr w:type="spellStart"/>
      <w:r w:rsidR="00AE031C" w:rsidRPr="00AE031C">
        <w:rPr>
          <w:color w:val="000000"/>
        </w:rPr>
        <w:t>cointegração</w:t>
      </w:r>
      <w:proofErr w:type="spellEnd"/>
      <w:r w:rsidR="00AE031C" w:rsidRPr="00AE031C">
        <w:rPr>
          <w:color w:val="000000"/>
        </w:rPr>
        <w:t xml:space="preserve"> e uma defasagem. A significância da constante no vetor de </w:t>
      </w:r>
      <w:proofErr w:type="spellStart"/>
      <w:r w:rsidR="00AE031C" w:rsidRPr="00AE031C">
        <w:rPr>
          <w:color w:val="000000"/>
        </w:rPr>
        <w:t>cointegração</w:t>
      </w:r>
      <w:proofErr w:type="spellEnd"/>
      <w:r w:rsidR="00AE031C" w:rsidRPr="00AE031C">
        <w:rPr>
          <w:color w:val="000000"/>
        </w:rPr>
        <w:t xml:space="preserve"> foi testada (distribuição </w:t>
      </w:r>
      <w:r w:rsidR="00AE031C" w:rsidRPr="00AE031C">
        <w:rPr>
          <w:color w:val="000000"/>
          <w:position w:val="-10"/>
        </w:rPr>
        <w:object w:dxaOrig="340" w:dyaOrig="360">
          <v:shape id="_x0000_i1043" type="#_x0000_t75" style="width:17pt;height:18.35pt" o:ole="">
            <v:imagedata r:id="rId42" o:title=""/>
          </v:shape>
          <o:OLEObject Type="Embed" ProgID="Equation.3" ShapeID="_x0000_i1043" DrawAspect="Content" ObjectID="_1495391120" r:id="rId43"/>
        </w:object>
      </w:r>
      <w:r w:rsidR="00AE031C" w:rsidRPr="00AE031C">
        <w:rPr>
          <w:color w:val="000000"/>
        </w:rPr>
        <w:t xml:space="preserve">) e não se rejeitou a hipótese de ela ser nula. Testou-se também a inclusão de uma tendência no vetor de </w:t>
      </w:r>
      <w:proofErr w:type="spellStart"/>
      <w:r w:rsidR="00AE031C" w:rsidRPr="00AE031C">
        <w:rPr>
          <w:color w:val="000000"/>
        </w:rPr>
        <w:t>cointegração</w:t>
      </w:r>
      <w:proofErr w:type="spellEnd"/>
      <w:r w:rsidR="00AE031C" w:rsidRPr="00AE031C">
        <w:rPr>
          <w:color w:val="000000"/>
        </w:rPr>
        <w:t xml:space="preserve">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w:t>
      </w:r>
      <w:proofErr w:type="spellStart"/>
      <w:r w:rsidR="00C148A5">
        <w:t>cointegradas</w:t>
      </w:r>
      <w:proofErr w:type="spellEnd"/>
      <w:r w:rsidR="00C148A5">
        <w:t xml:space="preserve">.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Os resultados apresentados referem-se à equação de cointegração normalizada</w:t>
      </w:r>
      <w:r w:rsidR="00481CF7">
        <w:t xml:space="preserve"> – já com os sinais invertidos.</w:t>
      </w:r>
    </w:p>
    <w:p w:rsidR="00532574" w:rsidRDefault="00532574" w:rsidP="00561B83">
      <w:pPr>
        <w:ind w:left="1080" w:hanging="1080"/>
      </w:pPr>
    </w:p>
    <w:p w:rsidR="00532574" w:rsidRDefault="00532574" w:rsidP="00561B83">
      <w:pPr>
        <w:ind w:left="1080" w:hanging="1080"/>
      </w:pPr>
    </w:p>
    <w:p w:rsidR="00DD5F20" w:rsidRPr="00D459CB" w:rsidRDefault="00DD5F20" w:rsidP="00D459CB">
      <w:pPr>
        <w:ind w:left="1134" w:hanging="1134"/>
      </w:pPr>
      <w:r w:rsidRPr="00D459CB">
        <w:t>Tab</w:t>
      </w:r>
      <w:r w:rsidR="000E48FD" w:rsidRPr="00D459CB">
        <w:t>ela 4</w:t>
      </w:r>
      <w:r w:rsidRPr="00D459CB">
        <w:t xml:space="preserve"> – Estimativa dos coeficientes de curto e de longo prazo do Modelo Vetorial de Correção de Erros – VEC</w:t>
      </w:r>
      <w:r w:rsidR="0019515E" w:rsidRPr="00D459CB">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4" o:title=""/>
                </v:shape>
                <o:OLEObject Type="Embed" ProgID="Equation.3" ShapeID="_x0000_i1044" DrawAspect="Content" ObjectID="_1495391121" r:id="rId45"/>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6" o:title=""/>
                </v:shape>
                <o:OLEObject Type="Embed" ProgID="Equation.3" ShapeID="_x0000_i1045" DrawAspect="Content" ObjectID="_1495391122" r:id="rId47"/>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 xml:space="preserve">Balança </w:t>
            </w:r>
            <w:proofErr w:type="gramStart"/>
            <w:r>
              <w:rPr>
                <w:sz w:val="20"/>
                <w:szCs w:val="20"/>
              </w:rPr>
              <w:t>comercial básicos</w:t>
            </w:r>
            <w:proofErr w:type="gramEnd"/>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proofErr w:type="gramStart"/>
            <w:r>
              <w:rPr>
                <w:sz w:val="20"/>
                <w:szCs w:val="20"/>
              </w:rPr>
              <w:t>s</w:t>
            </w:r>
            <w:r w:rsidR="00532574">
              <w:rPr>
                <w:sz w:val="20"/>
                <w:szCs w:val="20"/>
              </w:rPr>
              <w:t>emimanufaturados</w:t>
            </w:r>
            <w:proofErr w:type="gramEnd"/>
          </w:p>
          <w:p w:rsidR="00532574" w:rsidRDefault="00532574" w:rsidP="00561B83">
            <w:pPr>
              <w:jc w:val="center"/>
              <w:rPr>
                <w:sz w:val="20"/>
                <w:szCs w:val="20"/>
              </w:rPr>
            </w:pPr>
            <w:r>
              <w:rPr>
                <w:sz w:val="20"/>
                <w:szCs w:val="20"/>
              </w:rPr>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 xml:space="preserve">Balança </w:t>
            </w:r>
            <w:proofErr w:type="gramStart"/>
            <w:r>
              <w:rPr>
                <w:sz w:val="20"/>
                <w:szCs w:val="20"/>
              </w:rPr>
              <w:t>comercial manufaturados</w:t>
            </w:r>
            <w:proofErr w:type="gramEnd"/>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 xml:space="preserve">Nota: O modelo VEC foi estimado com </w:t>
      </w:r>
      <w:proofErr w:type="gramStart"/>
      <w:r>
        <w:rPr>
          <w:color w:val="000000"/>
          <w:sz w:val="20"/>
          <w:szCs w:val="20"/>
        </w:rPr>
        <w:t>1</w:t>
      </w:r>
      <w:proofErr w:type="gramEnd"/>
      <w:r>
        <w:rPr>
          <w:color w:val="000000"/>
          <w:sz w:val="20"/>
          <w:szCs w:val="20"/>
        </w:rPr>
        <w:t xml:space="preserve"> (uma) defasagem, de acordo com o</w:t>
      </w:r>
      <w:r w:rsidRPr="006E3112">
        <w:rPr>
          <w:color w:val="000000"/>
          <w:sz w:val="20"/>
          <w:szCs w:val="20"/>
        </w:rPr>
        <w:t xml:space="preserve"> </w:t>
      </w:r>
      <w:r w:rsidRPr="006E3112">
        <w:rPr>
          <w:sz w:val="20"/>
          <w:szCs w:val="20"/>
        </w:rPr>
        <w:t>SBC (</w:t>
      </w:r>
      <w:r w:rsidRPr="006E3112">
        <w:rPr>
          <w:i/>
          <w:iCs/>
          <w:sz w:val="20"/>
          <w:szCs w:val="20"/>
        </w:rPr>
        <w:t xml:space="preserve">Schwarz </w:t>
      </w:r>
      <w:proofErr w:type="spellStart"/>
      <w:r w:rsidRPr="006E3112">
        <w:rPr>
          <w:i/>
          <w:iCs/>
          <w:sz w:val="20"/>
          <w:szCs w:val="20"/>
        </w:rPr>
        <w:t>Bayesian</w:t>
      </w:r>
      <w:proofErr w:type="spellEnd"/>
      <w:r w:rsidRPr="006E3112">
        <w:rPr>
          <w:i/>
          <w:iCs/>
          <w:sz w:val="20"/>
          <w:szCs w:val="20"/>
        </w:rPr>
        <w:t xml:space="preserve"> </w:t>
      </w:r>
      <w:proofErr w:type="spellStart"/>
      <w:r w:rsidRPr="006E3112">
        <w:rPr>
          <w:i/>
          <w:iCs/>
          <w:sz w:val="20"/>
          <w:szCs w:val="20"/>
        </w:rPr>
        <w:t>Criterion</w:t>
      </w:r>
      <w:proofErr w:type="spellEnd"/>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6" o:title=""/>
          </v:shape>
          <o:OLEObject Type="Embed" ProgID="Equation.3" ShapeID="_x0000_i1046" DrawAspect="Content" ObjectID="_1495391123" r:id="rId48"/>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 xml:space="preserve">varia </w:t>
      </w:r>
      <w:proofErr w:type="gramStart"/>
      <w:r w:rsidR="002B66E6">
        <w:t>cerca de</w:t>
      </w:r>
      <w:r w:rsidR="0041659B">
        <w:t xml:space="preserve"> </w:t>
      </w:r>
      <w:r w:rsidR="00CC7D22">
        <w:t>2,06</w:t>
      </w:r>
      <w:proofErr w:type="gramEnd"/>
      <w:r>
        <w:t>%</w:t>
      </w:r>
      <w:r w:rsidR="00D459CB">
        <w:t>,</w:t>
      </w:r>
      <w:r w:rsidR="00CC7D22">
        <w:t xml:space="preserve"> 0,73% e 0,08%</w:t>
      </w:r>
      <w:r w:rsidR="00A67B3D">
        <w:t>, respectivamente</w:t>
      </w:r>
      <w:r w:rsidR="0097146B">
        <w:t xml:space="preserve">. </w:t>
      </w:r>
      <w:r w:rsidR="00FA2E95">
        <w:t xml:space="preserve">Desta feita, observa-se que em termos de </w:t>
      </w:r>
      <w:r w:rsidR="00FA2E95">
        <w:lastRenderedPageBreak/>
        <w:t>efeitos de transmissão, a balança comercial dos básicos é elástica em relação aos termos de</w:t>
      </w:r>
      <w:r w:rsidR="00D459CB">
        <w:t xml:space="preserve"> troca e inelástica em relação </w:t>
      </w:r>
      <w:r w:rsidR="00FA2E95">
        <w:t>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6" o:title=""/>
          </v:shape>
          <o:OLEObject Type="Embed" ProgID="Equation.3" ShapeID="_x0000_i1047" DrawAspect="Content" ObjectID="_1495391124" r:id="rId49"/>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proofErr w:type="gramStart"/>
      <w:r w:rsidR="00965263">
        <w:t xml:space="preserve"> </w:t>
      </w:r>
      <w:r w:rsidR="002B66E6">
        <w:t xml:space="preserve"> </w:t>
      </w:r>
      <w:proofErr w:type="gramEnd"/>
      <w:r w:rsidR="002B66E6">
        <w:t xml:space="preserve">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r w:rsidR="00D459CB">
        <w:t xml:space="preserve"> de</w:t>
      </w:r>
      <w:r w:rsidR="002D226F" w:rsidRPr="00113AB2">
        <w:t xml:space="preserve"> -3,58%, 0,23%, 0,52%</w:t>
      </w:r>
      <w:r w:rsidR="00D20E19" w:rsidRPr="00113AB2">
        <w:t>.</w:t>
      </w:r>
      <w:r w:rsidR="00FA2E95">
        <w:t xml:space="preserve"> Neste caso, mais uma vez, os termos de troca mostram-se negativamente relacionados à balança comercial </w:t>
      </w:r>
      <w:r w:rsidR="00D459CB">
        <w:t>e de magnitude elevada (-3,58%)</w:t>
      </w:r>
      <w:r w:rsidR="001C6FF8">
        <w:t xml:space="preserve"> – bastante elásticos</w:t>
      </w:r>
      <w:r w:rsidR="00D459CB">
        <w:t>.</w:t>
      </w: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6" o:title=""/>
          </v:shape>
          <o:OLEObject Type="Embed" ProgID="Equation.3" ShapeID="_x0000_i1048" DrawAspect="Content" ObjectID="_1495391125" r:id="rId50"/>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w:t>
      </w:r>
      <w:r w:rsidR="001C6FF8">
        <w:t>; cumpre destacar que</w:t>
      </w:r>
      <w:r>
        <w:t xml:space="preserve"> frente a um choque inesperado, para os bens de maior valor agregado</w:t>
      </w:r>
      <w:r w:rsidR="00FD190A">
        <w:t xml:space="preserve"> – manufaturados –</w:t>
      </w:r>
      <w:r w:rsidR="001C6FF8">
        <w:t xml:space="preserve">, </w:t>
      </w:r>
      <w:r>
        <w:t xml:space="preserve">tende a ser mais </w:t>
      </w:r>
      <w:proofErr w:type="gramStart"/>
      <w:r>
        <w:t>representativo a importância das importações</w:t>
      </w:r>
      <w:proofErr w:type="gramEnd"/>
      <w:r>
        <w:t xml:space="preserve">.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1C6FF8" w:rsidRDefault="00FF2191" w:rsidP="001C6FF8">
      <w:pPr>
        <w:spacing w:line="360" w:lineRule="auto"/>
        <w:ind w:firstLine="851"/>
        <w:jc w:val="both"/>
      </w:pPr>
      <w:r w:rsidRPr="001C6FF8">
        <w:t>Além das elasticidades de curto e de longo prazo, o modelo VEC permite ainda a obtenção das chamadas funções de impulso-resposta, que são análises dinâmicas de como as variáveis do modelo se comportam 12 meses a frente</w:t>
      </w:r>
      <w:r w:rsidR="001C6FF8" w:rsidRPr="001C6FF8">
        <w:t xml:space="preserve">, dado um choque </w:t>
      </w:r>
      <w:proofErr w:type="gramStart"/>
      <w:r w:rsidR="001C6FF8" w:rsidRPr="001C6FF8">
        <w:t>não-antecipado</w:t>
      </w:r>
      <w:proofErr w:type="gramEnd"/>
      <w:r w:rsidR="001C6FF8" w:rsidRPr="001C6FF8">
        <w:t>.</w:t>
      </w:r>
      <w:r w:rsidR="001C6FF8">
        <w:t xml:space="preserve"> </w:t>
      </w:r>
      <w:r w:rsidR="001C6FF8" w:rsidRPr="004936EF">
        <w:rPr>
          <w:highlight w:val="yellow"/>
        </w:rPr>
        <w:t>A Figura X</w:t>
      </w:r>
      <w:r w:rsidR="001C6FF8">
        <w:t xml:space="preserve"> mostra como o sistema se comporta frente a um choque, de um desvio-padrão na </w:t>
      </w:r>
      <w:proofErr w:type="gramStart"/>
      <w:r w:rsidR="001C6FF8">
        <w:t>variável termos</w:t>
      </w:r>
      <w:proofErr w:type="gramEnd"/>
      <w:r w:rsidR="001C6FF8">
        <w:t xml:space="preserve"> de troca, nos doze meses à frente – em termos de elasticidades acumuladas do resultado da balança comercial.</w:t>
      </w:r>
    </w:p>
    <w:p w:rsidR="00081FF9" w:rsidRDefault="00081FF9" w:rsidP="00561B83">
      <w:pPr>
        <w:ind w:firstLine="709"/>
        <w:jc w:val="both"/>
        <w:rPr>
          <w:noProof/>
        </w:rPr>
      </w:pPr>
    </w:p>
    <w:p w:rsidR="001C6FF8" w:rsidRDefault="001C6FF8" w:rsidP="006F2B61">
      <w:pPr>
        <w:pStyle w:val="Corpodetexto"/>
        <w:ind w:firstLine="708"/>
        <w:jc w:val="both"/>
        <w:rPr>
          <w:color w:val="000000"/>
          <w:sz w:val="20"/>
          <w:szCs w:val="20"/>
        </w:rPr>
      </w:pPr>
    </w:p>
    <w:p w:rsidR="001C6FF8" w:rsidRDefault="001C6FF8" w:rsidP="006F2B61">
      <w:pPr>
        <w:pStyle w:val="Corpodetexto"/>
        <w:ind w:firstLine="708"/>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Pr="001C6FF8" w:rsidRDefault="001C6FF8" w:rsidP="001C6FF8">
      <w:pPr>
        <w:pStyle w:val="Corpodetexto"/>
        <w:jc w:val="both"/>
        <w:rPr>
          <w:color w:val="000000"/>
        </w:rPr>
      </w:pPr>
      <w:r w:rsidRPr="001C6FF8">
        <w:rPr>
          <w:color w:val="000000"/>
          <w:highlight w:val="yellow"/>
        </w:rPr>
        <w:t>Figura X</w:t>
      </w:r>
      <w:r>
        <w:rPr>
          <w:color w:val="000000"/>
        </w:rPr>
        <w:t xml:space="preserve"> – Função de resposta a impulso frente a um choque na variável TT</w:t>
      </w:r>
    </w:p>
    <w:p w:rsidR="006F2B61" w:rsidRDefault="001C6FF8" w:rsidP="001C6FF8">
      <w:pPr>
        <w:pStyle w:val="Corpodetexto"/>
        <w:jc w:val="both"/>
        <w:rPr>
          <w:color w:val="000000"/>
          <w:sz w:val="20"/>
          <w:szCs w:val="20"/>
        </w:rPr>
      </w:pPr>
      <w:r>
        <w:rPr>
          <w:noProof/>
        </w:rPr>
        <w:drawing>
          <wp:inline distT="0" distB="0" distL="0" distR="0" wp14:anchorId="66B8DF8B" wp14:editId="5D64B228">
            <wp:extent cx="5382490" cy="2985655"/>
            <wp:effectExtent l="0" t="0" r="27940" b="2476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C6FF8" w:rsidRDefault="001C6FF8" w:rsidP="001C6FF8">
      <w:pPr>
        <w:pStyle w:val="Corpodetexto"/>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1C6FF8">
        <w:rPr>
          <w:noProof/>
        </w:rPr>
        <w:t xml:space="preserve"> (</w:t>
      </w:r>
      <w:r w:rsidR="001C6FF8" w:rsidRPr="001C6FF8">
        <w:rPr>
          <w:noProof/>
          <w:highlight w:val="yellow"/>
        </w:rPr>
        <w:t>Figura X</w:t>
      </w:r>
      <w:r w:rsidR="001C6FF8">
        <w:rPr>
          <w:noProof/>
        </w:rPr>
        <w:t>)</w:t>
      </w:r>
      <w:r w:rsidR="00FD190A">
        <w:rPr>
          <w:noProof/>
        </w:rPr>
        <w:t>,</w:t>
      </w:r>
      <w:r w:rsidR="00FF2191">
        <w:rPr>
          <w:noProof/>
        </w:rPr>
        <w:t xml:space="preserve"> para os modelos analisados,</w:t>
      </w:r>
      <w:r w:rsidR="00FD190A">
        <w:rPr>
          <w:noProof/>
        </w:rPr>
        <w:t xml:space="preserve"> de acordo com a</w:t>
      </w:r>
      <w:r w:rsidR="001C6FF8">
        <w:rPr>
          <w:noProof/>
        </w:rPr>
        <w:t>s funções de resposta a impulso</w:t>
      </w:r>
      <w:r w:rsidR="00FD190A">
        <w:rPr>
          <w:noProof/>
        </w:rPr>
        <w:t>,</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1C6FF8">
        <w:rPr>
          <w:noProof/>
        </w:rPr>
        <w:t>bens de mé</w:t>
      </w:r>
      <w:r w:rsidR="00CC5A63" w:rsidRPr="00B14B6D">
        <w:rPr>
          <w:noProof/>
        </w:rPr>
        <w:t xml:space="preserv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w:t>
      </w:r>
      <w:r w:rsidR="001C6FF8">
        <w:rPr>
          <w:noProof/>
        </w:rPr>
        <w:t>pela redução do preço do importá</w:t>
      </w:r>
      <w:r w:rsidR="004E30CA" w:rsidRPr="00B14B6D">
        <w:rPr>
          <w:noProof/>
        </w:rPr>
        <w:t xml:space="preserve">veis </w:t>
      </w:r>
      <w:r w:rsidR="008C08AE" w:rsidRPr="00B14B6D">
        <w:rPr>
          <w:noProof/>
        </w:rPr>
        <w:t xml:space="preserve">estabilizando-se no </w:t>
      </w:r>
      <w:r w:rsidR="00B14B6D" w:rsidRPr="00B14B6D">
        <w:rPr>
          <w:noProof/>
        </w:rPr>
        <w:t>terceiro</w:t>
      </w:r>
      <w:r w:rsidR="008C08AE" w:rsidRPr="00B14B6D">
        <w:rPr>
          <w:noProof/>
        </w:rPr>
        <w:t xml:space="preserve"> mês com um 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AF02F5">
        <w:rPr>
          <w:noProof/>
        </w:rPr>
        <w:t>, ademais estes bens tem elasticidade maior em relação às variações cambiais, por congeuinte,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w:t>
      </w:r>
      <w:r w:rsidR="00AF02F5">
        <w:t xml:space="preserve">expressivamente </w:t>
      </w:r>
      <w:r w:rsidR="00A96EFA" w:rsidRPr="003A55EF">
        <w:t xml:space="preserve">influentes, desse modo, </w:t>
      </w:r>
      <w:r w:rsidR="00A96EFA" w:rsidRPr="003A55EF">
        <w:lastRenderedPageBreak/>
        <w:t>esta variável não é critério de competitividade internacional do agronegócio brasileiro no período estudado</w:t>
      </w:r>
      <w:r w:rsidR="00A96EFA">
        <w:t xml:space="preserve">, </w:t>
      </w:r>
      <w:r w:rsidR="00A96EFA">
        <w:rPr>
          <w:noProof/>
        </w:rPr>
        <w:t xml:space="preserve">o que está de acordo com o </w:t>
      </w:r>
      <w:r w:rsidR="00AF02F5">
        <w:rPr>
          <w:noProof/>
        </w:rPr>
        <w:t xml:space="preserve">que foi apresentado por </w:t>
      </w:r>
      <w:proofErr w:type="spellStart"/>
      <w:r w:rsidR="00A96EFA" w:rsidRPr="003A55EF">
        <w:t>Schwantes</w:t>
      </w:r>
      <w:proofErr w:type="spellEnd"/>
      <w:r w:rsidR="00A96EFA" w:rsidRPr="003A55EF">
        <w:t xml:space="preserve">, Freitas, </w:t>
      </w:r>
      <w:proofErr w:type="spellStart"/>
      <w:r w:rsidR="00A96EFA" w:rsidRPr="003A55EF">
        <w:t>Zanchi</w:t>
      </w:r>
      <w:proofErr w:type="spellEnd"/>
      <w:r w:rsidR="00A96EFA" w:rsidRPr="003A55EF">
        <w:t xml:space="preserve"> (2010)</w:t>
      </w:r>
      <w:r w:rsidR="005A2042">
        <w:t>.</w:t>
      </w:r>
    </w:p>
    <w:p w:rsidR="00AF02F5" w:rsidRDefault="007B14C2" w:rsidP="005A1942">
      <w:pPr>
        <w:autoSpaceDE w:val="0"/>
        <w:autoSpaceDN w:val="0"/>
        <w:adjustRightInd w:val="0"/>
        <w:spacing w:line="360" w:lineRule="auto"/>
        <w:ind w:firstLine="851"/>
        <w:jc w:val="both"/>
      </w:pPr>
      <w:r>
        <w:t>Com base na análise dos choques e suas respostas de longo prazo (</w:t>
      </w:r>
      <w:r w:rsidRPr="00AF02F5">
        <w:rPr>
          <w:highlight w:val="yellow"/>
        </w:rPr>
        <w:t>Figura x</w:t>
      </w:r>
      <w:r>
        <w:t xml:space="preserve">), o que </w:t>
      </w:r>
      <w:r w:rsidR="00AF02F5">
        <w:t>se pode</w:t>
      </w:r>
      <w:r>
        <w:t xml:space="preserve"> observar é que, como apontado por Ma</w:t>
      </w:r>
      <w:r w:rsidR="00AF02F5">
        <w:t>rçal (2006),</w:t>
      </w:r>
      <w:r>
        <w:t xml:space="preserve">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w:t>
      </w:r>
      <w:r w:rsidR="00AF02F5">
        <w:t>dos à agropecuária e de grande peso na pauta de exportações brasileiras. E</w:t>
      </w:r>
      <w:r w:rsidR="005A2042">
        <w:t xml:space="preserve">ssa melhora significativa pode ser explicada pelos resultados obtidos por </w:t>
      </w:r>
      <w:r w:rsidR="005A2042" w:rsidRPr="00647554">
        <w:t>Scalco</w:t>
      </w:r>
      <w:r w:rsidR="005A2042">
        <w:t>, Carvalho</w:t>
      </w:r>
      <w:r w:rsidR="005A2042" w:rsidRPr="00647554">
        <w:t xml:space="preserve"> e Campos (2012</w:t>
      </w:r>
      <w:r w:rsidR="005A2042">
        <w:t>),</w:t>
      </w:r>
      <w:r w:rsidR="00AF02F5">
        <w:t xml:space="preserve"> que</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AF02F5">
        <w:t>.</w:t>
      </w:r>
    </w:p>
    <w:p w:rsidR="00D935D6" w:rsidRPr="005A1942" w:rsidRDefault="00AF02F5" w:rsidP="005A1942">
      <w:pPr>
        <w:autoSpaceDE w:val="0"/>
        <w:autoSpaceDN w:val="0"/>
        <w:adjustRightInd w:val="0"/>
        <w:spacing w:line="360" w:lineRule="auto"/>
        <w:ind w:firstLine="851"/>
        <w:jc w:val="both"/>
      </w:pPr>
      <w:r>
        <w:t>Os aludidos autores c</w:t>
      </w:r>
      <w:r w:rsidR="003E5248" w:rsidRPr="008B2D04">
        <w:t>oncluí</w:t>
      </w:r>
      <w:r w:rsidR="003E5248">
        <w:t>ram</w:t>
      </w:r>
      <w:r w:rsidR="005A2042">
        <w:t xml:space="preserve"> que</w:t>
      </w:r>
      <w:r w:rsidR="005A2042" w:rsidRPr="008B2D04">
        <w:t xml:space="preserve"> </w:t>
      </w:r>
      <w:r>
        <w:t xml:space="preserve">a </w:t>
      </w:r>
      <w:r w:rsidR="003E5248" w:rsidRPr="008B2D04">
        <w:t>pol</w:t>
      </w:r>
      <w:r w:rsidR="003E5248">
        <w:t>í</w:t>
      </w:r>
      <w:r>
        <w:t>tica</w:t>
      </w:r>
      <w:r w:rsidR="003E5248" w:rsidRPr="008B2D04">
        <w:t xml:space="preserve"> </w:t>
      </w:r>
      <w:r>
        <w:t>cambial</w:t>
      </w:r>
      <w:r w:rsidR="005A2042" w:rsidRPr="008B2D04">
        <w:t xml:space="preserve"> de d</w:t>
      </w:r>
      <w:r>
        <w:t>esvalorização da moeda nacional</w:t>
      </w:r>
      <w:r w:rsidR="005A2042" w:rsidRPr="008B2D04">
        <w:t xml:space="preserve"> apresentará melhora na balança comercial do setor agropecuário</w:t>
      </w:r>
      <w:r>
        <w:t xml:space="preserve">. Evidenciou-se também, nesse estudo, </w:t>
      </w:r>
      <w:r w:rsidR="005A1942">
        <w:t xml:space="preserve">a presença de </w:t>
      </w:r>
      <w:r w:rsidR="005A1942" w:rsidRPr="005A1942">
        <w:rPr>
          <w:i/>
        </w:rPr>
        <w:t>Curva J</w:t>
      </w:r>
      <w:r w:rsidR="005A1942">
        <w:t xml:space="preserve">, que segundo Sonaglio,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t>mercado mundial.</w:t>
      </w:r>
    </w:p>
    <w:p w:rsidR="00D935D6" w:rsidRDefault="00AF02F5" w:rsidP="00197171">
      <w:pPr>
        <w:spacing w:line="360" w:lineRule="auto"/>
        <w:ind w:firstLine="851"/>
        <w:jc w:val="both"/>
      </w:pPr>
      <w:r>
        <w:t>O presente estudo mostra que, c</w:t>
      </w:r>
      <w:r w:rsidR="00D935D6">
        <w:t xml:space="preserve">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dos termos de troca não auxilia uma elevação </w:t>
      </w:r>
      <w:r w:rsidR="00987EC0">
        <w:t xml:space="preserve">relevante </w:t>
      </w:r>
      <w:r w:rsidR="00E91FC7">
        <w:t>na</w:t>
      </w:r>
      <w:r w:rsidR="00987EC0">
        <w:t>s</w:t>
      </w:r>
      <w:r w:rsidR="00E91FC7">
        <w:t xml:space="preserve"> </w:t>
      </w:r>
      <w:r w:rsidR="00987EC0">
        <w:t>exportações</w:t>
      </w:r>
      <w:r>
        <w:t>. Infere-se então que</w:t>
      </w:r>
      <w:r w:rsidR="00E91FC7">
        <w:t xml:space="preserve"> a resposta pouco intensa desta balança comercial está relacionada ao p</w:t>
      </w:r>
      <w:r w:rsidR="00987EC0">
        <w:t xml:space="preserve">rocesso de produção desses </w:t>
      </w:r>
      <w:r w:rsidR="00120628">
        <w:t>bens. Ou seja</w:t>
      </w:r>
      <w:r w:rsidR="00987EC0">
        <w:t>, as indústrias mostram-se ineficientes aos estímulos de elevação dos preços</w:t>
      </w:r>
      <w:r w:rsidR="004D25BD">
        <w:t xml:space="preserve">, </w:t>
      </w:r>
      <w:proofErr w:type="gramStart"/>
      <w:r w:rsidR="004D25BD">
        <w:t>evidencia-se</w:t>
      </w:r>
      <w:proofErr w:type="gramEnd"/>
      <w:r w:rsidR="004D25BD">
        <w:t xml:space="preserve"> os mesmos resultados no trabalho de </w:t>
      </w:r>
      <w:proofErr w:type="spellStart"/>
      <w:r w:rsidR="004D25BD" w:rsidRPr="00C67110">
        <w:t>Sonaglio</w:t>
      </w:r>
      <w:proofErr w:type="spellEnd"/>
      <w:r w:rsidR="004D25BD" w:rsidRPr="00C67110">
        <w:t xml:space="preserve">, Scalco e Campos (2010) que analisaram os efeitos do curto e de longo prazo de uma depreciação cambial sobre o saldo da balança </w:t>
      </w:r>
      <w:r w:rsidR="004D25BD" w:rsidRPr="00C67110">
        <w:lastRenderedPageBreak/>
        <w:t>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120628" w:rsidRDefault="00E979BC" w:rsidP="00120628">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w:t>
      </w:r>
      <w:proofErr w:type="gramStart"/>
      <w:r w:rsidR="00A96EFA">
        <w:t>a</w:t>
      </w:r>
      <w:proofErr w:type="gramEnd"/>
      <w:r w:rsidR="00A96EFA">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w:t>
      </w:r>
      <w:r w:rsidR="00120628">
        <w:t xml:space="preserve">dos preços relativos para então atingir os </w:t>
      </w:r>
      <w:r w:rsidR="00A96EFA">
        <w:t>resultados esperados, com exceção dos bens manufaturados.</w:t>
      </w:r>
    </w:p>
    <w:p w:rsidR="00120628" w:rsidRDefault="00120628" w:rsidP="00120628">
      <w:pPr>
        <w:autoSpaceDE w:val="0"/>
        <w:autoSpaceDN w:val="0"/>
        <w:adjustRightInd w:val="0"/>
        <w:spacing w:line="360" w:lineRule="auto"/>
        <w:jc w:val="both"/>
      </w:pPr>
    </w:p>
    <w:p w:rsidR="00120628" w:rsidRDefault="00120628" w:rsidP="00120628">
      <w:pPr>
        <w:autoSpaceDE w:val="0"/>
        <w:autoSpaceDN w:val="0"/>
        <w:adjustRightInd w:val="0"/>
        <w:spacing w:line="360" w:lineRule="auto"/>
        <w:jc w:val="both"/>
        <w:rPr>
          <w:b/>
        </w:rPr>
      </w:pPr>
      <w:r w:rsidRPr="00120628">
        <w:rPr>
          <w:b/>
        </w:rPr>
        <w:t xml:space="preserve">Conclusões </w:t>
      </w:r>
    </w:p>
    <w:p w:rsidR="00C0728E" w:rsidRPr="00120628" w:rsidRDefault="00C0728E" w:rsidP="00120628">
      <w:pPr>
        <w:autoSpaceDE w:val="0"/>
        <w:autoSpaceDN w:val="0"/>
        <w:adjustRightInd w:val="0"/>
        <w:spacing w:line="360" w:lineRule="auto"/>
        <w:jc w:val="both"/>
        <w:rPr>
          <w:b/>
        </w:rPr>
      </w:pPr>
    </w:p>
    <w:p w:rsidR="00C0728E" w:rsidRDefault="00DD31E4" w:rsidP="004936EF">
      <w:pPr>
        <w:autoSpaceDE w:val="0"/>
        <w:autoSpaceDN w:val="0"/>
        <w:adjustRightInd w:val="0"/>
        <w:spacing w:line="360" w:lineRule="auto"/>
        <w:ind w:firstLine="709"/>
        <w:jc w:val="both"/>
      </w:pPr>
      <w:r>
        <w:t>O objetivo deste trabalho foi analisar a relação entre balança comercial por fator agregado e os preços relativos – termos de troca –, n</w:t>
      </w:r>
      <w:r w:rsidR="004936EF">
        <w:t>o período de janeiro de 2000 a</w:t>
      </w:r>
      <w:r>
        <w:t xml:space="preserve"> dezembro de 2013.</w:t>
      </w:r>
      <w:r w:rsidR="00CB5B19">
        <w:t xml:space="preserve"> </w:t>
      </w:r>
    </w:p>
    <w:p w:rsidR="00C0728E" w:rsidRDefault="00CB5B19" w:rsidP="00C0728E">
      <w:pPr>
        <w:autoSpaceDE w:val="0"/>
        <w:autoSpaceDN w:val="0"/>
        <w:adjustRightInd w:val="0"/>
        <w:spacing w:line="360" w:lineRule="auto"/>
        <w:ind w:firstLine="708"/>
        <w:jc w:val="both"/>
        <w:rPr>
          <w:rFonts w:eastAsia="Calibri"/>
          <w:bCs/>
        </w:rPr>
      </w:pPr>
      <w:r>
        <w:rPr>
          <w:rFonts w:eastAsia="Calibri"/>
          <w:bCs/>
        </w:rPr>
        <w:t>O estudo</w:t>
      </w:r>
      <w:r w:rsidR="004936EF">
        <w:rPr>
          <w:rFonts w:eastAsia="Calibri"/>
          <w:bCs/>
        </w:rPr>
        <w:t>, e análise dos choques inesperados nos termos de troca,</w:t>
      </w:r>
      <w:r>
        <w:rPr>
          <w:rFonts w:eastAsia="Calibri"/>
          <w:bCs/>
        </w:rPr>
        <w:t xml:space="preserve"> revela que</w:t>
      </w:r>
      <w:r w:rsidRPr="002F3BCE">
        <w:rPr>
          <w:rFonts w:eastAsia="Calibri"/>
          <w:bCs/>
        </w:rPr>
        <w:t xml:space="preserve"> a balança comercial dos </w:t>
      </w:r>
      <w:r>
        <w:rPr>
          <w:rFonts w:eastAsia="Calibri"/>
          <w:bCs/>
        </w:rPr>
        <w:t xml:space="preserve">bens </w:t>
      </w:r>
      <w:r w:rsidRPr="002F3BCE">
        <w:rPr>
          <w:rFonts w:eastAsia="Calibri"/>
          <w:bCs/>
        </w:rPr>
        <w:t xml:space="preserve">básicos apresenta uma grande </w:t>
      </w:r>
      <w:r>
        <w:rPr>
          <w:rFonts w:eastAsia="Calibri"/>
          <w:bCs/>
        </w:rPr>
        <w:t>deterioração</w:t>
      </w:r>
      <w:r w:rsidR="004936EF">
        <w:rPr>
          <w:rFonts w:eastAsia="Calibri"/>
          <w:bCs/>
        </w:rPr>
        <w:t xml:space="preserve"> após o choque</w:t>
      </w:r>
      <w:r>
        <w:rPr>
          <w:rFonts w:eastAsia="Calibri"/>
          <w:bCs/>
        </w:rPr>
        <w:t>,</w:t>
      </w:r>
      <w:r w:rsidR="00C0728E">
        <w:rPr>
          <w:rFonts w:eastAsia="Calibri"/>
          <w:bCs/>
        </w:rPr>
        <w:t xml:space="preserve"> melhor dizendo,</w:t>
      </w:r>
      <w:proofErr w:type="gramStart"/>
      <w:r w:rsidR="00C0728E">
        <w:rPr>
          <w:rFonts w:eastAsia="Calibri"/>
          <w:bCs/>
        </w:rPr>
        <w:t xml:space="preserve"> </w:t>
      </w:r>
      <w:r w:rsidR="00F91594">
        <w:rPr>
          <w:rFonts w:eastAsia="Calibri"/>
          <w:bCs/>
        </w:rPr>
        <w:t xml:space="preserve"> </w:t>
      </w:r>
      <w:proofErr w:type="gramEnd"/>
      <w:r w:rsidR="00F91594">
        <w:rPr>
          <w:rFonts w:eastAsia="Calibri"/>
          <w:bCs/>
        </w:rPr>
        <w:t>respondendo de maneira bastante intensa ao choque</w:t>
      </w:r>
      <w:r w:rsidR="00C0728E">
        <w:rPr>
          <w:rFonts w:eastAsia="Calibri"/>
          <w:bCs/>
        </w:rPr>
        <w:t xml:space="preserve">, </w:t>
      </w:r>
      <w:r w:rsidR="00F91594">
        <w:rPr>
          <w:rFonts w:eastAsia="Calibri"/>
          <w:bCs/>
        </w:rPr>
        <w:t>resultado</w:t>
      </w:r>
      <w:r>
        <w:rPr>
          <w:rFonts w:eastAsia="Calibri"/>
          <w:bCs/>
        </w:rPr>
        <w:t xml:space="preserve"> já era esper</w:t>
      </w:r>
      <w:r w:rsidR="00C0728E">
        <w:rPr>
          <w:rFonts w:eastAsia="Calibri"/>
          <w:bCs/>
        </w:rPr>
        <w:t>ado</w:t>
      </w:r>
      <w:r w:rsidR="00F91594">
        <w:rPr>
          <w:rFonts w:eastAsia="Calibri"/>
          <w:bCs/>
        </w:rPr>
        <w:t xml:space="preserve"> com base na literatura consultada</w:t>
      </w:r>
      <w:r w:rsidR="00C0728E">
        <w:rPr>
          <w:rFonts w:eastAsia="Calibri"/>
          <w:bCs/>
        </w:rPr>
        <w:t>, uma vez que o preço dos bens deste setor se torna mais caro e menos competitivo no mercado externo</w:t>
      </w:r>
      <w:r w:rsidR="00F91594">
        <w:rPr>
          <w:rFonts w:eastAsia="Calibri"/>
          <w:bCs/>
        </w:rPr>
        <w:t xml:space="preserve"> </w:t>
      </w:r>
      <w:r w:rsidR="00C0728E">
        <w:rPr>
          <w:rFonts w:eastAsia="Calibri"/>
          <w:bCs/>
        </w:rPr>
        <w:t xml:space="preserve"> ao qual é destinado</w:t>
      </w:r>
      <w:r w:rsidR="00F91594">
        <w:rPr>
          <w:rFonts w:eastAsia="Calibri"/>
          <w:bCs/>
        </w:rPr>
        <w:t xml:space="preserve"> dada uma valorização cambial – o modelo VECM mostra que a elasticidade de transmissão termos de troca e balança comercial neste setor é elástica</w:t>
      </w:r>
      <w:r w:rsidR="00C0728E">
        <w:rPr>
          <w:rFonts w:eastAsia="Calibri"/>
          <w:bCs/>
        </w:rPr>
        <w:t>.</w:t>
      </w:r>
      <w:r>
        <w:rPr>
          <w:rFonts w:eastAsia="Calibri"/>
          <w:bCs/>
        </w:rPr>
        <w:t xml:space="preserve"> </w:t>
      </w:r>
    </w:p>
    <w:p w:rsidR="00322FE7" w:rsidRDefault="00CB5B19" w:rsidP="00C0728E">
      <w:pPr>
        <w:autoSpaceDE w:val="0"/>
        <w:autoSpaceDN w:val="0"/>
        <w:adjustRightInd w:val="0"/>
        <w:spacing w:line="360" w:lineRule="auto"/>
        <w:ind w:firstLine="708"/>
        <w:jc w:val="both"/>
        <w:rPr>
          <w:rFonts w:eastAsia="Calibri"/>
          <w:bCs/>
        </w:rPr>
      </w:pPr>
      <w:r>
        <w:rPr>
          <w:rFonts w:eastAsia="Calibri"/>
          <w:bCs/>
        </w:rPr>
        <w:t xml:space="preserve">Os </w:t>
      </w:r>
      <w:r w:rsidR="003D435A">
        <w:rPr>
          <w:rFonts w:eastAsia="Calibri"/>
          <w:bCs/>
        </w:rPr>
        <w:t xml:space="preserve">bens </w:t>
      </w:r>
      <w:r>
        <w:rPr>
          <w:rFonts w:eastAsia="Calibri"/>
          <w:bCs/>
        </w:rPr>
        <w:t>semimanufaturados surpreendem e apresentam o melhor resultado</w:t>
      </w:r>
      <w:r w:rsidR="00F91594">
        <w:rPr>
          <w:rFonts w:eastAsia="Calibri"/>
          <w:bCs/>
        </w:rPr>
        <w:t xml:space="preserve"> frente a um choque inesperado</w:t>
      </w:r>
      <w:r>
        <w:rPr>
          <w:rFonts w:eastAsia="Calibri"/>
          <w:bCs/>
        </w:rPr>
        <w:t>, ou seja,</w:t>
      </w:r>
      <w:r w:rsidR="00F91594">
        <w:rPr>
          <w:rFonts w:eastAsia="Calibri"/>
          <w:bCs/>
        </w:rPr>
        <w:t xml:space="preserve"> a balança comercial destes bens não se mostra deficitária pós-choque</w:t>
      </w:r>
      <w:bookmarkStart w:id="0" w:name="_GoBack"/>
      <w:bookmarkEnd w:id="0"/>
      <w:r w:rsidR="00322FE7">
        <w:rPr>
          <w:rFonts w:eastAsia="Calibri"/>
          <w:bCs/>
        </w:rPr>
        <w:t xml:space="preserve">. </w:t>
      </w:r>
      <w:r w:rsidR="005B4DA9">
        <w:rPr>
          <w:rFonts w:eastAsia="Calibri"/>
          <w:bCs/>
        </w:rPr>
        <w:t>Um importante resultado evidenciado neste</w:t>
      </w:r>
      <w:r w:rsidR="00322FE7">
        <w:rPr>
          <w:rFonts w:eastAsia="Calibri"/>
          <w:bCs/>
        </w:rPr>
        <w:t xml:space="preserve"> setor </w:t>
      </w:r>
      <w:r w:rsidR="005B4DA9">
        <w:rPr>
          <w:rFonts w:eastAsia="Calibri"/>
          <w:bCs/>
        </w:rPr>
        <w:t>é</w:t>
      </w:r>
      <w:r w:rsidR="00322FE7">
        <w:rPr>
          <w:rFonts w:eastAsia="Calibri"/>
          <w:bCs/>
        </w:rPr>
        <w:t xml:space="preserve"> a presença de </w:t>
      </w:r>
      <w:r w:rsidR="005B4DA9" w:rsidRPr="00C67110">
        <w:t xml:space="preserve">Curva </w:t>
      </w:r>
      <w:r w:rsidR="005B4DA9" w:rsidRPr="00C67110">
        <w:rPr>
          <w:i/>
        </w:rPr>
        <w:t>J</w:t>
      </w:r>
      <w:r w:rsidR="005B4DA9">
        <w:rPr>
          <w:i/>
        </w:rPr>
        <w:t>.</w:t>
      </w:r>
      <w:r w:rsidR="005B4DA9">
        <w:rPr>
          <w:rFonts w:eastAsia="Calibri"/>
          <w:bCs/>
        </w:rPr>
        <w:t xml:space="preserve"> I</w:t>
      </w:r>
      <w:r w:rsidR="00322FE7">
        <w:rPr>
          <w:rFonts w:eastAsia="Calibri"/>
          <w:bCs/>
        </w:rPr>
        <w:t>st</w:t>
      </w:r>
      <w:r>
        <w:rPr>
          <w:rFonts w:eastAsia="Calibri"/>
          <w:bCs/>
        </w:rPr>
        <w:t xml:space="preserve">o representa que </w:t>
      </w:r>
      <w:r w:rsidR="005B4DA9">
        <w:rPr>
          <w:rFonts w:eastAsia="Calibri"/>
          <w:bCs/>
        </w:rPr>
        <w:t xml:space="preserve">apesar de uma piora no início do período após o choque, </w:t>
      </w:r>
      <w:r>
        <w:rPr>
          <w:rFonts w:eastAsia="Calibri"/>
          <w:bCs/>
        </w:rPr>
        <w:t xml:space="preserve">o setor consegue </w:t>
      </w:r>
      <w:proofErr w:type="gramStart"/>
      <w:r w:rsidR="005B4DA9">
        <w:rPr>
          <w:rFonts w:eastAsia="Calibri"/>
          <w:bCs/>
        </w:rPr>
        <w:t>recuperar</w:t>
      </w:r>
      <w:proofErr w:type="gramEnd"/>
      <w:r w:rsidR="005B4DA9">
        <w:rPr>
          <w:rFonts w:eastAsia="Calibri"/>
          <w:bCs/>
        </w:rPr>
        <w:t xml:space="preserve"> </w:t>
      </w:r>
      <w:proofErr w:type="gramStart"/>
      <w:r w:rsidR="005B4DA9">
        <w:rPr>
          <w:rFonts w:eastAsia="Calibri"/>
          <w:bCs/>
        </w:rPr>
        <w:t>e</w:t>
      </w:r>
      <w:proofErr w:type="gramEnd"/>
      <w:r w:rsidR="005B4DA9">
        <w:rPr>
          <w:rFonts w:eastAsia="Calibri"/>
          <w:bCs/>
        </w:rPr>
        <w:t xml:space="preserve"> </w:t>
      </w:r>
      <w:r>
        <w:rPr>
          <w:rFonts w:eastAsia="Calibri"/>
          <w:bCs/>
        </w:rPr>
        <w:t xml:space="preserve">se beneficiar de uma politica cambial na qual implica </w:t>
      </w:r>
      <w:r w:rsidR="00F91594">
        <w:rPr>
          <w:rFonts w:eastAsia="Calibri"/>
          <w:bCs/>
        </w:rPr>
        <w:t xml:space="preserve">que </w:t>
      </w:r>
      <w:r>
        <w:rPr>
          <w:rFonts w:eastAsia="Calibri"/>
          <w:bCs/>
        </w:rPr>
        <w:lastRenderedPageBreak/>
        <w:t>uma melhora dos termos de troca</w:t>
      </w:r>
      <w:r w:rsidR="005B4DA9">
        <w:rPr>
          <w:rFonts w:eastAsia="Calibri"/>
          <w:bCs/>
        </w:rPr>
        <w:t>, atingindo um valor maior que ao inicial</w:t>
      </w:r>
      <w:r>
        <w:rPr>
          <w:rFonts w:eastAsia="Calibri"/>
          <w:bCs/>
        </w:rPr>
        <w:t>. Deste modo, pode-se inferir que tal set</w:t>
      </w:r>
      <w:r w:rsidR="008C5227">
        <w:rPr>
          <w:rFonts w:eastAsia="Calibri"/>
          <w:bCs/>
        </w:rPr>
        <w:t>or é favorecido, pois possui uma estrutura mai</w:t>
      </w:r>
      <w:r w:rsidR="005B4DA9">
        <w:rPr>
          <w:rFonts w:eastAsia="Calibri"/>
          <w:bCs/>
        </w:rPr>
        <w:t>s consolidada, contemporânea, i</w:t>
      </w:r>
      <w:r w:rsidR="008C5227">
        <w:rPr>
          <w:rFonts w:eastAsia="Calibri"/>
          <w:bCs/>
        </w:rPr>
        <w:t>s</w:t>
      </w:r>
      <w:r w:rsidR="005B4DA9">
        <w:rPr>
          <w:rFonts w:eastAsia="Calibri"/>
          <w:bCs/>
        </w:rPr>
        <w:t>t</w:t>
      </w:r>
      <w:r w:rsidR="008C5227">
        <w:rPr>
          <w:rFonts w:eastAsia="Calibri"/>
          <w:bCs/>
        </w:rPr>
        <w:t xml:space="preserve">o se deve ao fato de que o governo tem estimulado esse setor com vários benefícios financeiros e jurídicos. </w:t>
      </w:r>
    </w:p>
    <w:p w:rsidR="00EA4707" w:rsidRDefault="008C5227" w:rsidP="00322FE7">
      <w:pPr>
        <w:autoSpaceDE w:val="0"/>
        <w:autoSpaceDN w:val="0"/>
        <w:adjustRightInd w:val="0"/>
        <w:spacing w:line="360" w:lineRule="auto"/>
        <w:ind w:firstLine="708"/>
        <w:jc w:val="both"/>
        <w:rPr>
          <w:rFonts w:eastAsia="Calibri"/>
          <w:bCs/>
        </w:rPr>
      </w:pPr>
      <w:r>
        <w:rPr>
          <w:rFonts w:eastAsia="Calibri"/>
          <w:bCs/>
        </w:rPr>
        <w:t>Já a balança comercial dos manufaturados não correspondeu ao que se esperava, era previsto uma melhora</w:t>
      </w:r>
      <w:r w:rsidR="00F91594">
        <w:rPr>
          <w:rFonts w:eastAsia="Calibri"/>
          <w:bCs/>
        </w:rPr>
        <w:t xml:space="preserve"> frente a uma melhor relação de termos de troca</w:t>
      </w:r>
      <w:r>
        <w:rPr>
          <w:rFonts w:eastAsia="Calibri"/>
          <w:bCs/>
        </w:rPr>
        <w:t xml:space="preserve">, </w:t>
      </w:r>
      <w:r w:rsidR="00322FE7">
        <w:rPr>
          <w:rFonts w:eastAsia="Calibri"/>
          <w:bCs/>
        </w:rPr>
        <w:t>devido aos</w:t>
      </w:r>
      <w:r>
        <w:rPr>
          <w:rFonts w:eastAsia="Calibri"/>
          <w:bCs/>
        </w:rPr>
        <w:t xml:space="preserve"> preços mais competitivos.</w:t>
      </w:r>
      <w:r w:rsidR="00CB5B19">
        <w:rPr>
          <w:rFonts w:eastAsia="Calibri"/>
          <w:bCs/>
        </w:rPr>
        <w:t xml:space="preserve"> </w:t>
      </w:r>
      <w:r>
        <w:rPr>
          <w:rFonts w:eastAsia="Calibri"/>
          <w:bCs/>
        </w:rPr>
        <w:t xml:space="preserve">Ao </w:t>
      </w:r>
      <w:r w:rsidR="00F91594">
        <w:rPr>
          <w:rFonts w:eastAsia="Calibri"/>
          <w:bCs/>
        </w:rPr>
        <w:t xml:space="preserve">contrário </w:t>
      </w:r>
      <w:r>
        <w:rPr>
          <w:rFonts w:eastAsia="Calibri"/>
          <w:bCs/>
        </w:rPr>
        <w:t>dos bens semimanufaturados,</w:t>
      </w:r>
      <w:r w:rsidR="003D435A">
        <w:rPr>
          <w:rFonts w:eastAsia="Calibri"/>
          <w:bCs/>
        </w:rPr>
        <w:t xml:space="preserve"> e</w:t>
      </w:r>
      <w:r>
        <w:rPr>
          <w:rFonts w:eastAsia="Calibri"/>
          <w:bCs/>
        </w:rPr>
        <w:t xml:space="preserve">ste setor </w:t>
      </w:r>
      <w:r w:rsidR="00E60EB2">
        <w:rPr>
          <w:rFonts w:eastAsia="Calibri"/>
          <w:bCs/>
        </w:rPr>
        <w:t>é carente em seu conteúdo estrutural,</w:t>
      </w:r>
      <w:r w:rsidR="003D435A">
        <w:rPr>
          <w:rFonts w:eastAsia="Calibri"/>
          <w:bCs/>
        </w:rPr>
        <w:t xml:space="preserve"> apresentando-se inelástico ao choque de um desvio padrão,</w:t>
      </w:r>
      <w:r w:rsidR="00E60EB2">
        <w:rPr>
          <w:rFonts w:eastAsia="Calibri"/>
          <w:bCs/>
        </w:rPr>
        <w:t xml:space="preserve"> ou seja, exibe baixa produtividade e utiliza de tecnologia defasada. Este problema pode ter como base o protecionismo do governo ao manter a economia parcialmente fechada, pois a alta carga tributária para produtos importados dificulta a entrada de nova</w:t>
      </w:r>
      <w:r w:rsidR="00F91594">
        <w:rPr>
          <w:rFonts w:eastAsia="Calibri"/>
          <w:bCs/>
        </w:rPr>
        <w:t>s</w:t>
      </w:r>
      <w:r w:rsidR="00E60EB2">
        <w:rPr>
          <w:rFonts w:eastAsia="Calibri"/>
          <w:bCs/>
        </w:rPr>
        <w:t xml:space="preserve"> tecnologia</w:t>
      </w:r>
      <w:r w:rsidR="00F91594">
        <w:rPr>
          <w:rFonts w:eastAsia="Calibri"/>
          <w:bCs/>
        </w:rPr>
        <w:t>s</w:t>
      </w:r>
      <w:r w:rsidR="00E60EB2">
        <w:rPr>
          <w:rFonts w:eastAsia="Calibri"/>
          <w:bCs/>
        </w:rPr>
        <w:t xml:space="preserve"> a preços acessíveis, outro problema é a burocracia </w:t>
      </w:r>
      <w:proofErr w:type="gramStart"/>
      <w:r w:rsidR="00E60EB2">
        <w:rPr>
          <w:rFonts w:eastAsia="Calibri"/>
          <w:bCs/>
        </w:rPr>
        <w:t>que</w:t>
      </w:r>
      <w:proofErr w:type="gramEnd"/>
      <w:r w:rsidR="00E60EB2">
        <w:rPr>
          <w:rFonts w:eastAsia="Calibri"/>
          <w:bCs/>
        </w:rPr>
        <w:t xml:space="preserve"> </w:t>
      </w:r>
      <w:proofErr w:type="gramStart"/>
      <w:r w:rsidR="00E60EB2">
        <w:rPr>
          <w:rFonts w:eastAsia="Calibri"/>
          <w:bCs/>
        </w:rPr>
        <w:t>obstaculiza</w:t>
      </w:r>
      <w:proofErr w:type="gramEnd"/>
      <w:r w:rsidR="00E60EB2">
        <w:rPr>
          <w:rFonts w:eastAsia="Calibri"/>
          <w:bCs/>
        </w:rPr>
        <w:t xml:space="preserve"> </w:t>
      </w:r>
      <w:r w:rsidR="00EA4707">
        <w:rPr>
          <w:rFonts w:eastAsia="Calibri"/>
          <w:bCs/>
        </w:rPr>
        <w:t>o funcionamento</w:t>
      </w:r>
      <w:r w:rsidR="00E60EB2">
        <w:rPr>
          <w:rFonts w:eastAsia="Calibri"/>
          <w:bCs/>
        </w:rPr>
        <w:t xml:space="preserve"> das empresas no mercado.</w:t>
      </w:r>
    </w:p>
    <w:p w:rsidR="00120628" w:rsidRDefault="00EA4707" w:rsidP="00C0728E">
      <w:pPr>
        <w:autoSpaceDE w:val="0"/>
        <w:autoSpaceDN w:val="0"/>
        <w:adjustRightInd w:val="0"/>
        <w:spacing w:line="360" w:lineRule="auto"/>
        <w:ind w:firstLine="708"/>
        <w:jc w:val="both"/>
        <w:rPr>
          <w:rFonts w:eastAsia="Calibri"/>
          <w:bCs/>
        </w:rPr>
      </w:pPr>
      <w:r>
        <w:rPr>
          <w:rFonts w:eastAsia="Calibri"/>
          <w:bCs/>
        </w:rPr>
        <w:t>A colaboração deste texto é a ampliação da ótica em torno da balança comercial, é</w:t>
      </w:r>
      <w:proofErr w:type="gramStart"/>
      <w:r>
        <w:rPr>
          <w:rFonts w:eastAsia="Calibri"/>
          <w:bCs/>
        </w:rPr>
        <w:t xml:space="preserve"> além </w:t>
      </w:r>
      <w:r w:rsidR="00F91594">
        <w:rPr>
          <w:rFonts w:eastAsia="Calibri"/>
          <w:bCs/>
        </w:rPr>
        <w:t>disso</w:t>
      </w:r>
      <w:proofErr w:type="gramEnd"/>
      <w:r>
        <w:rPr>
          <w:rFonts w:eastAsia="Calibri"/>
          <w:bCs/>
        </w:rPr>
        <w:t>, indicar a rel</w:t>
      </w:r>
      <w:r w:rsidR="00901B63">
        <w:rPr>
          <w:rFonts w:eastAsia="Calibri"/>
          <w:bCs/>
        </w:rPr>
        <w:t>evância de um choque inesperado</w:t>
      </w:r>
      <w:r>
        <w:rPr>
          <w:rFonts w:eastAsia="Calibri"/>
          <w:bCs/>
        </w:rPr>
        <w:t xml:space="preserve"> nos termos de troca e seus efeitos na balança comercial por fator agregado.</w:t>
      </w:r>
      <w:r w:rsidR="00901B63">
        <w:rPr>
          <w:rFonts w:eastAsia="Calibri"/>
          <w:bCs/>
        </w:rPr>
        <w:t xml:space="preserve"> Conclui-se então, que para o país alcançar um melhor desempenho na balança comercial, melhor dizendo, apresentar superávit, será necessário mais do que </w:t>
      </w:r>
      <w:del w:id="1" w:author="Usuario" w:date="2015-06-02T14:08:00Z">
        <w:r w:rsidR="00C0728E" w:rsidDel="00F91594">
          <w:rPr>
            <w:rFonts w:eastAsia="Calibri"/>
            <w:bCs/>
          </w:rPr>
          <w:delText xml:space="preserve"> </w:delText>
        </w:r>
      </w:del>
      <w:r w:rsidR="00901B63">
        <w:rPr>
          <w:rFonts w:eastAsia="Calibri"/>
          <w:bCs/>
        </w:rPr>
        <w:t>politicas cambiais</w:t>
      </w:r>
      <w:r w:rsidR="00F91594">
        <w:rPr>
          <w:rFonts w:eastAsia="Calibri"/>
          <w:bCs/>
        </w:rPr>
        <w:t xml:space="preserve"> ou na melhora de preços apenas, aqui representados pelos termos de troca</w:t>
      </w:r>
      <w:r w:rsidR="00901B63">
        <w:rPr>
          <w:rFonts w:eastAsia="Calibri"/>
          <w:bCs/>
        </w:rPr>
        <w:t>, será essencial investimentos em infraestrutura e maior abertura econômica, favorecendo a competitividade e a entrada de novas tecnologias, tanto por parte do governo como pelos próprios industriais.</w:t>
      </w:r>
    </w:p>
    <w:p w:rsidR="00F91594" w:rsidRDefault="00F91594" w:rsidP="00C0728E">
      <w:pPr>
        <w:autoSpaceDE w:val="0"/>
        <w:autoSpaceDN w:val="0"/>
        <w:adjustRightInd w:val="0"/>
        <w:spacing w:line="360" w:lineRule="auto"/>
        <w:ind w:firstLine="708"/>
        <w:jc w:val="both"/>
        <w:rPr>
          <w:rFonts w:eastAsia="Calibri"/>
          <w:bCs/>
        </w:rPr>
      </w:pPr>
      <w:r>
        <w:rPr>
          <w:rFonts w:eastAsia="Calibri"/>
          <w:bCs/>
        </w:rPr>
        <w:t xml:space="preserve">A contribuição deste estudo é avançar na prospecção dos efeitos de políticas cambias e balança comercial, no presente caso, termos de troca. Este estudo permite concluir que não só a política cambial no Brasil tem alcance limitado em relação </w:t>
      </w:r>
      <w:proofErr w:type="gramStart"/>
      <w:r>
        <w:rPr>
          <w:rFonts w:eastAsia="Calibri"/>
          <w:bCs/>
        </w:rPr>
        <w:t>a</w:t>
      </w:r>
      <w:proofErr w:type="gramEnd"/>
      <w:r>
        <w:rPr>
          <w:rFonts w:eastAsia="Calibri"/>
          <w:bCs/>
        </w:rPr>
        <w:t xml:space="preserve"> balança comercial, mas o termos de troca também. Sendo que, este trabalho evidencia que além das desvalorizações cambiais serem de baixa eficiência na promoção comercial, os preços relativos também o são. O que revela a importância de estudos que enfoquem a produtividade como promotora desta melhora, tanto do capital quanto do trabalho.</w:t>
      </w:r>
    </w:p>
    <w:p w:rsidR="00901B63" w:rsidRPr="00DD31E4" w:rsidRDefault="00901B63" w:rsidP="00C0728E">
      <w:pPr>
        <w:autoSpaceDE w:val="0"/>
        <w:autoSpaceDN w:val="0"/>
        <w:adjustRightInd w:val="0"/>
        <w:spacing w:line="360" w:lineRule="auto"/>
        <w:ind w:firstLine="708"/>
        <w:jc w:val="both"/>
      </w:pPr>
      <w:r>
        <w:rPr>
          <w:rFonts w:eastAsia="Calibri"/>
          <w:bCs/>
        </w:rPr>
        <w:t>Trabalhos futuros podem considerar a investigação pela ótica da balança comercial por fator agregado, no que ta</w:t>
      </w:r>
      <w:r w:rsidR="00682D29">
        <w:rPr>
          <w:rFonts w:eastAsia="Calibri"/>
          <w:bCs/>
        </w:rPr>
        <w:t>nge: produtividade e tecnologia, a</w:t>
      </w:r>
      <w:r>
        <w:rPr>
          <w:rFonts w:eastAsia="Calibri"/>
          <w:bCs/>
        </w:rPr>
        <w:t xml:space="preserve">nalisar </w:t>
      </w:r>
      <w:r w:rsidR="00682D29">
        <w:rPr>
          <w:rFonts w:eastAsia="Calibri"/>
          <w:bCs/>
        </w:rPr>
        <w:t xml:space="preserve">se </w:t>
      </w:r>
      <w:r>
        <w:rPr>
          <w:rFonts w:eastAsia="Calibri"/>
          <w:bCs/>
        </w:rPr>
        <w:t>com uma melhora</w:t>
      </w:r>
      <w:r w:rsidR="00682D29">
        <w:rPr>
          <w:rFonts w:eastAsia="Calibri"/>
          <w:bCs/>
        </w:rPr>
        <w:t xml:space="preserve"> nestes dois fatores o país reagiria</w:t>
      </w:r>
      <w:proofErr w:type="gramStart"/>
      <w:r w:rsidR="00682D29">
        <w:rPr>
          <w:rFonts w:eastAsia="Calibri"/>
          <w:bCs/>
        </w:rPr>
        <w:t xml:space="preserve">  </w:t>
      </w:r>
      <w:proofErr w:type="gramEnd"/>
      <w:r w:rsidR="00682D29">
        <w:rPr>
          <w:rFonts w:eastAsia="Calibri"/>
          <w:bCs/>
        </w:rPr>
        <w:t>com superávits na balança comercial.</w:t>
      </w:r>
    </w:p>
    <w:p w:rsidR="00C0728E" w:rsidRDefault="00C0728E" w:rsidP="00120628">
      <w:pPr>
        <w:autoSpaceDE w:val="0"/>
        <w:autoSpaceDN w:val="0"/>
        <w:adjustRightInd w:val="0"/>
        <w:spacing w:line="360" w:lineRule="auto"/>
        <w:jc w:val="both"/>
        <w:rPr>
          <w:b/>
        </w:rPr>
      </w:pPr>
    </w:p>
    <w:p w:rsidR="00B6400B" w:rsidRPr="00120628" w:rsidRDefault="00120628" w:rsidP="00120628">
      <w:pPr>
        <w:autoSpaceDE w:val="0"/>
        <w:autoSpaceDN w:val="0"/>
        <w:adjustRightInd w:val="0"/>
        <w:spacing w:line="360" w:lineRule="auto"/>
        <w:jc w:val="both"/>
        <w:rPr>
          <w:b/>
        </w:rPr>
      </w:pPr>
      <w:r w:rsidRPr="00120628">
        <w:rPr>
          <w:b/>
        </w:rPr>
        <w:t xml:space="preserve">Referências </w:t>
      </w:r>
    </w:p>
    <w:p w:rsidR="00B6400B" w:rsidRPr="00120628" w:rsidRDefault="00B6400B" w:rsidP="00561B83">
      <w:pPr>
        <w:ind w:firstLine="709"/>
        <w:jc w:val="both"/>
        <w:rPr>
          <w:b/>
        </w:rPr>
      </w:pPr>
    </w:p>
    <w:p w:rsidR="00B6400B" w:rsidRDefault="00F91594">
      <w:pPr>
        <w:jc w:val="both"/>
        <w:pPrChange w:id="2" w:author="Usuario" w:date="2015-06-02T14:12:00Z">
          <w:pPr>
            <w:ind w:firstLine="709"/>
            <w:jc w:val="both"/>
          </w:pPr>
        </w:pPrChange>
      </w:pPr>
      <w:ins w:id="3" w:author="Usuario" w:date="2015-06-02T14:12:00Z">
        <w:r>
          <w:t>Fazer</w:t>
        </w:r>
        <w:proofErr w:type="gramStart"/>
        <w:r>
          <w:t>!!</w:t>
        </w:r>
      </w:ins>
      <w:proofErr w:type="gramEnd"/>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1A3" w:rsidRDefault="006E41A3">
      <w:r>
        <w:separator/>
      </w:r>
    </w:p>
  </w:endnote>
  <w:endnote w:type="continuationSeparator" w:id="0">
    <w:p w:rsidR="006E41A3" w:rsidRDefault="006E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1A3" w:rsidRDefault="006E41A3">
      <w:r>
        <w:separator/>
      </w:r>
    </w:p>
  </w:footnote>
  <w:footnote w:type="continuationSeparator" w:id="0">
    <w:p w:rsidR="006E41A3" w:rsidRDefault="006E41A3">
      <w:r>
        <w:continuationSeparator/>
      </w:r>
    </w:p>
  </w:footnote>
  <w:footnote w:id="1">
    <w:p w:rsidR="00EA4707" w:rsidRPr="00A7759F" w:rsidRDefault="00EA4707"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w:t>
      </w:r>
      <w:proofErr w:type="gramStart"/>
      <w:r w:rsidRPr="00A7759F">
        <w:rPr>
          <w:sz w:val="20"/>
          <w:szCs w:val="20"/>
        </w:rPr>
        <w:t>1</w:t>
      </w:r>
      <w:proofErr w:type="gramEnd"/>
      <w:r w:rsidRPr="00A7759F">
        <w:rPr>
          <w:sz w:val="20"/>
          <w:szCs w:val="20"/>
        </w:rPr>
        <w:t xml:space="preserve">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5391126" r:id="rId2"/>
        </w:object>
      </w:r>
      <w:r w:rsidRPr="00A7759F">
        <w:rPr>
          <w:sz w:val="20"/>
          <w:szCs w:val="20"/>
        </w:rPr>
        <w:t>, na versão com constante e tendência.</w:t>
      </w:r>
    </w:p>
    <w:p w:rsidR="00EA4707" w:rsidRDefault="00EA4707" w:rsidP="002E34EF">
      <w:pPr>
        <w:pStyle w:val="Textodenotaderodap"/>
      </w:pPr>
      <w:r>
        <w:t xml:space="preserve">     </w:t>
      </w:r>
      <w:r w:rsidRPr="00A7759F">
        <w:t xml:space="preserve">Modelo </w:t>
      </w:r>
      <w:proofErr w:type="gramStart"/>
      <w:r w:rsidRPr="00A7759F">
        <w:t>2</w:t>
      </w:r>
      <w:proofErr w:type="gramEnd"/>
      <w:r w:rsidRPr="00A7759F">
        <w:t xml:space="preserve"> </w:t>
      </w:r>
      <w:r w:rsidRPr="00A7759F">
        <w:rPr>
          <w:position w:val="-30"/>
        </w:rPr>
        <w:object w:dxaOrig="3460" w:dyaOrig="720">
          <v:shape id="_x0000_i1050" type="#_x0000_t75" style="width:144.7pt;height:30.55pt" o:ole="">
            <v:imagedata r:id="rId3" o:title=""/>
          </v:shape>
          <o:OLEObject Type="Embed" ProgID="Equation.3" ShapeID="_x0000_i1050" DrawAspect="Content" ObjectID="_1495391127"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22765"/>
    <w:rsid w:val="000275A8"/>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3A94"/>
    <w:rsid w:val="00113AB2"/>
    <w:rsid w:val="001144D8"/>
    <w:rsid w:val="0012062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6FF8"/>
    <w:rsid w:val="001C7351"/>
    <w:rsid w:val="001D1E58"/>
    <w:rsid w:val="001D6B8B"/>
    <w:rsid w:val="001E246E"/>
    <w:rsid w:val="001E51EF"/>
    <w:rsid w:val="001F5080"/>
    <w:rsid w:val="00203DE6"/>
    <w:rsid w:val="0022684B"/>
    <w:rsid w:val="00231459"/>
    <w:rsid w:val="00233313"/>
    <w:rsid w:val="00233C16"/>
    <w:rsid w:val="002352DD"/>
    <w:rsid w:val="00235D1B"/>
    <w:rsid w:val="002402BF"/>
    <w:rsid w:val="00243155"/>
    <w:rsid w:val="002444A6"/>
    <w:rsid w:val="00253E1A"/>
    <w:rsid w:val="00262E34"/>
    <w:rsid w:val="00266889"/>
    <w:rsid w:val="002703A4"/>
    <w:rsid w:val="0027785A"/>
    <w:rsid w:val="00283EC4"/>
    <w:rsid w:val="002A13CA"/>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22FE7"/>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435A"/>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36EF"/>
    <w:rsid w:val="00494546"/>
    <w:rsid w:val="00495511"/>
    <w:rsid w:val="004A5176"/>
    <w:rsid w:val="004A51BC"/>
    <w:rsid w:val="004B06C1"/>
    <w:rsid w:val="004B3957"/>
    <w:rsid w:val="004B4969"/>
    <w:rsid w:val="004B571D"/>
    <w:rsid w:val="004B6CF4"/>
    <w:rsid w:val="004D25BD"/>
    <w:rsid w:val="004D7998"/>
    <w:rsid w:val="004E30CA"/>
    <w:rsid w:val="004E657B"/>
    <w:rsid w:val="004E7C47"/>
    <w:rsid w:val="004F09AF"/>
    <w:rsid w:val="004F0DD6"/>
    <w:rsid w:val="004F1689"/>
    <w:rsid w:val="004F456B"/>
    <w:rsid w:val="004F6CF0"/>
    <w:rsid w:val="00504F41"/>
    <w:rsid w:val="005151E9"/>
    <w:rsid w:val="00527A31"/>
    <w:rsid w:val="00530A04"/>
    <w:rsid w:val="00532574"/>
    <w:rsid w:val="005328C3"/>
    <w:rsid w:val="00535EBF"/>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B4DA9"/>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2D29"/>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41A3"/>
    <w:rsid w:val="006E66D7"/>
    <w:rsid w:val="006F2722"/>
    <w:rsid w:val="006F2B61"/>
    <w:rsid w:val="00711FE6"/>
    <w:rsid w:val="0071656C"/>
    <w:rsid w:val="007228A3"/>
    <w:rsid w:val="00727941"/>
    <w:rsid w:val="00727EC0"/>
    <w:rsid w:val="007304B0"/>
    <w:rsid w:val="00736B1D"/>
    <w:rsid w:val="0073734F"/>
    <w:rsid w:val="0073753D"/>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E791F"/>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550B"/>
    <w:rsid w:val="008A7098"/>
    <w:rsid w:val="008B0667"/>
    <w:rsid w:val="008C08AE"/>
    <w:rsid w:val="008C5227"/>
    <w:rsid w:val="008D308A"/>
    <w:rsid w:val="008D5FBE"/>
    <w:rsid w:val="008E38D6"/>
    <w:rsid w:val="008E52A8"/>
    <w:rsid w:val="008F182B"/>
    <w:rsid w:val="008F260A"/>
    <w:rsid w:val="008F32DC"/>
    <w:rsid w:val="00901B63"/>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4E3C"/>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D162B"/>
    <w:rsid w:val="009D73DA"/>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85548"/>
    <w:rsid w:val="00A90B48"/>
    <w:rsid w:val="00A940AF"/>
    <w:rsid w:val="00A954B5"/>
    <w:rsid w:val="00A96EFA"/>
    <w:rsid w:val="00AC03E3"/>
    <w:rsid w:val="00AD5765"/>
    <w:rsid w:val="00AD7521"/>
    <w:rsid w:val="00AE031C"/>
    <w:rsid w:val="00AF003E"/>
    <w:rsid w:val="00AF02F5"/>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0728E"/>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5B19"/>
    <w:rsid w:val="00CB7DFA"/>
    <w:rsid w:val="00CC08A8"/>
    <w:rsid w:val="00CC2379"/>
    <w:rsid w:val="00CC487E"/>
    <w:rsid w:val="00CC5A63"/>
    <w:rsid w:val="00CC7A1D"/>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459CB"/>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31E4"/>
    <w:rsid w:val="00DD5F20"/>
    <w:rsid w:val="00DE3959"/>
    <w:rsid w:val="00DE3C58"/>
    <w:rsid w:val="00DE471F"/>
    <w:rsid w:val="00DF75F7"/>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38E3"/>
    <w:rsid w:val="00E34C4D"/>
    <w:rsid w:val="00E34F94"/>
    <w:rsid w:val="00E40387"/>
    <w:rsid w:val="00E41500"/>
    <w:rsid w:val="00E469D1"/>
    <w:rsid w:val="00E5254E"/>
    <w:rsid w:val="00E572EE"/>
    <w:rsid w:val="00E57737"/>
    <w:rsid w:val="00E57A28"/>
    <w:rsid w:val="00E60EB2"/>
    <w:rsid w:val="00E61595"/>
    <w:rsid w:val="00E64FAB"/>
    <w:rsid w:val="00E6671F"/>
    <w:rsid w:val="00E8142D"/>
    <w:rsid w:val="00E843ED"/>
    <w:rsid w:val="00E857AE"/>
    <w:rsid w:val="00E86243"/>
    <w:rsid w:val="00E91FC7"/>
    <w:rsid w:val="00E936ED"/>
    <w:rsid w:val="00E979BC"/>
    <w:rsid w:val="00EA467B"/>
    <w:rsid w:val="00EA4707"/>
    <w:rsid w:val="00EA5959"/>
    <w:rsid w:val="00EA76A7"/>
    <w:rsid w:val="00EB2846"/>
    <w:rsid w:val="00EB63BB"/>
    <w:rsid w:val="00EC279B"/>
    <w:rsid w:val="00EC2E5B"/>
    <w:rsid w:val="00ED2B1D"/>
    <w:rsid w:val="00ED2C9B"/>
    <w:rsid w:val="00ED3205"/>
    <w:rsid w:val="00EE76DA"/>
    <w:rsid w:val="00EF23F0"/>
    <w:rsid w:val="00EF2F1D"/>
    <w:rsid w:val="00EF356C"/>
    <w:rsid w:val="00EF739E"/>
    <w:rsid w:val="00F04D00"/>
    <w:rsid w:val="00F04F49"/>
    <w:rsid w:val="00F062C9"/>
    <w:rsid w:val="00F15F84"/>
    <w:rsid w:val="00F20EB7"/>
    <w:rsid w:val="00F23092"/>
    <w:rsid w:val="00F279C5"/>
    <w:rsid w:val="00F57674"/>
    <w:rsid w:val="00F631D9"/>
    <w:rsid w:val="00F6634C"/>
    <w:rsid w:val="00F664E1"/>
    <w:rsid w:val="00F67DAD"/>
    <w:rsid w:val="00F76FA2"/>
    <w:rsid w:val="00F81590"/>
    <w:rsid w:val="00F8205F"/>
    <w:rsid w:val="00F84CC5"/>
    <w:rsid w:val="00F84FA0"/>
    <w:rsid w:val="00F9073B"/>
    <w:rsid w:val="00F91594"/>
    <w:rsid w:val="00F91AA2"/>
    <w:rsid w:val="00F92D12"/>
    <w:rsid w:val="00F933FD"/>
    <w:rsid w:val="00F9389C"/>
    <w:rsid w:val="00F95C52"/>
    <w:rsid w:val="00FA21DC"/>
    <w:rsid w:val="00FA2E95"/>
    <w:rsid w:val="00FA2F95"/>
    <w:rsid w:val="00FB23B7"/>
    <w:rsid w:val="00FB3F1B"/>
    <w:rsid w:val="00FC12C5"/>
    <w:rsid w:val="00FC391F"/>
    <w:rsid w:val="00FC4433"/>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chart" Target="charts/chart1.xml"/><Relationship Id="rId35" Type="http://schemas.openxmlformats.org/officeDocument/2006/relationships/image" Target="media/image16.wmf"/><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chart" Target="charts/chart2.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image" Target="media/image20.wmf"/><Relationship Id="rId20" Type="http://schemas.openxmlformats.org/officeDocument/2006/relationships/image" Target="media/image9.wmf"/><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oleObject" Target="embeddings/oleObject25.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70122192516846293"/>
          <c:h val="0.74470373744144691"/>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142523904"/>
        <c:axId val="85689472"/>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149918208"/>
        <c:axId val="85690048"/>
      </c:lineChart>
      <c:catAx>
        <c:axId val="142523904"/>
        <c:scaling>
          <c:orientation val="minMax"/>
        </c:scaling>
        <c:delete val="0"/>
        <c:axPos val="b"/>
        <c:majorTickMark val="none"/>
        <c:minorTickMark val="none"/>
        <c:tickLblPos val="nextTo"/>
        <c:crossAx val="85689472"/>
        <c:crosses val="autoZero"/>
        <c:auto val="1"/>
        <c:lblAlgn val="ctr"/>
        <c:lblOffset val="100"/>
        <c:noMultiLvlLbl val="0"/>
      </c:catAx>
      <c:valAx>
        <c:axId val="85689472"/>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142523904"/>
        <c:crosses val="autoZero"/>
        <c:crossBetween val="between"/>
      </c:valAx>
      <c:valAx>
        <c:axId val="85690048"/>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149918208"/>
        <c:crosses val="max"/>
        <c:crossBetween val="between"/>
      </c:valAx>
      <c:catAx>
        <c:axId val="149918208"/>
        <c:scaling>
          <c:orientation val="minMax"/>
        </c:scaling>
        <c:delete val="1"/>
        <c:axPos val="b"/>
        <c:majorTickMark val="out"/>
        <c:minorTickMark val="none"/>
        <c:tickLblPos val="nextTo"/>
        <c:crossAx val="85690048"/>
        <c:crosses val="autoZero"/>
        <c:auto val="1"/>
        <c:lblAlgn val="ctr"/>
        <c:lblOffset val="100"/>
        <c:noMultiLvlLbl val="0"/>
      </c:catAx>
    </c:plotArea>
    <c:legend>
      <c:legendPos val="r"/>
      <c:layout>
        <c:manualLayout>
          <c:xMode val="edge"/>
          <c:yMode val="edge"/>
          <c:x val="0.19654862340663892"/>
          <c:y val="0.83872638797909171"/>
          <c:w val="0.57321154674567443"/>
          <c:h val="0.15815539891638725"/>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49920768"/>
        <c:axId val="85688320"/>
      </c:lineChart>
      <c:catAx>
        <c:axId val="149920768"/>
        <c:scaling>
          <c:orientation val="minMax"/>
        </c:scaling>
        <c:delete val="0"/>
        <c:axPos val="b"/>
        <c:numFmt formatCode="General" sourceLinked="1"/>
        <c:majorTickMark val="out"/>
        <c:minorTickMark val="none"/>
        <c:tickLblPos val="nextTo"/>
        <c:crossAx val="85688320"/>
        <c:crosses val="autoZero"/>
        <c:auto val="1"/>
        <c:lblAlgn val="ctr"/>
        <c:lblOffset val="100"/>
        <c:noMultiLvlLbl val="0"/>
      </c:catAx>
      <c:valAx>
        <c:axId val="85688320"/>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49920768"/>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B2EF0-066D-47C5-86DE-6B21EED7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5753</Words>
  <Characters>31068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4</cp:revision>
  <dcterms:created xsi:type="dcterms:W3CDTF">2015-06-02T16:53:00Z</dcterms:created>
  <dcterms:modified xsi:type="dcterms:W3CDTF">2015-06-10T00:38:00Z</dcterms:modified>
</cp:coreProperties>
</file>